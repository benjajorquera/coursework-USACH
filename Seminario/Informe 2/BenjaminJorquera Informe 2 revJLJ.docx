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2240" w:h="15840"/>
          <w:pgMar w:left="2268" w:right="1418" w:header="0" w:top="2268" w:footer="0" w:bottom="1418" w:gutter="0"/>
          <w:pgNumType w:start="0" w:fmt="decimal"/>
          <w:formProt w:val="false"/>
          <w:textDirection w:val="lrTb"/>
          <w:docGrid w:type="default" w:linePitch="360" w:charSpace="0"/>
        </w:sectPr>
        <w:pStyle w:val="Normal"/>
        <w:rPr/>
      </w:pPr>
      <w:r>
        <w:rPr/>
        <mc:AlternateContent>
          <mc:Choice Requires="wps">
            <w:drawing>
              <wp:anchor behindDoc="0" distT="0" distB="0" distL="0" distR="0" simplePos="0" locked="0" layoutInCell="1" allowOverlap="1" relativeHeight="2" wp14:anchorId="4A95ADD0">
                <wp:simplePos x="0" y="0"/>
                <wp:positionH relativeFrom="page">
                  <wp:align>center</wp:align>
                </wp:positionH>
                <wp:positionV relativeFrom="paragraph">
                  <wp:posOffset>6985</wp:posOffset>
                </wp:positionV>
                <wp:extent cx="4458335" cy="1076960"/>
                <wp:effectExtent l="0" t="0" r="0" b="9525"/>
                <wp:wrapNone/>
                <wp:docPr id="1" name="Cuadro de texto 11"/>
                <a:graphic xmlns:a="http://schemas.openxmlformats.org/drawingml/2006/main">
                  <a:graphicData uri="http://schemas.microsoft.com/office/word/2010/wordprocessingShape">
                    <wps:wsp>
                      <wps:cNvSpPr/>
                      <wps:spPr>
                        <a:xfrm>
                          <a:off x="0" y="0"/>
                          <a:ext cx="4457880" cy="1076400"/>
                        </a:xfrm>
                        <a:prstGeom prst="rect">
                          <a:avLst/>
                        </a:prstGeom>
                        <a:solidFill>
                          <a:schemeClr val="lt1"/>
                        </a:solidFill>
                        <a:ln w="6480">
                          <a:noFill/>
                        </a:ln>
                      </wps:spPr>
                      <wps:style>
                        <a:lnRef idx="0"/>
                        <a:fillRef idx="0"/>
                        <a:effectRef idx="0"/>
                        <a:fontRef idx="minor"/>
                      </wps:style>
                      <wps:txbx>
                        <w:txbxContent>
                          <w:p>
                            <w:pPr>
                              <w:pStyle w:val="Contenidodelmarco"/>
                              <w:spacing w:lineRule="auto" w:line="480"/>
                              <w:jc w:val="center"/>
                              <w:rPr>
                                <w:rFonts w:ascii="Times New Roman" w:hAnsi="Times New Roman" w:cs="Times New Roman"/>
                                <w:b/>
                                <w:b/>
                                <w:sz w:val="28"/>
                              </w:rPr>
                            </w:pPr>
                            <w:r>
                              <w:rPr>
                                <w:rFonts w:cs="Times New Roman" w:ascii="Times New Roman" w:hAnsi="Times New Roman"/>
                                <w:b/>
                                <w:sz w:val="28"/>
                              </w:rPr>
                              <w:t>UNIVERSIDAD DE SANTIAGO DE CHILE</w:t>
                            </w:r>
                          </w:p>
                          <w:p>
                            <w:pPr>
                              <w:pStyle w:val="Contenidodelmarco"/>
                              <w:spacing w:lineRule="auto" w:line="480"/>
                              <w:jc w:val="center"/>
                              <w:rPr>
                                <w:rFonts w:ascii="Times New Roman" w:hAnsi="Times New Roman" w:cs="Times New Roman"/>
                                <w:b/>
                                <w:b/>
                                <w:sz w:val="24"/>
                              </w:rPr>
                            </w:pPr>
                            <w:r>
                              <w:rPr>
                                <w:rFonts w:cs="Times New Roman" w:ascii="Times New Roman" w:hAnsi="Times New Roman"/>
                                <w:b/>
                                <w:sz w:val="24"/>
                              </w:rPr>
                              <w:t>FACULTAD DE INGENIERÍA</w:t>
                            </w:r>
                          </w:p>
                          <w:p>
                            <w:pPr>
                              <w:pStyle w:val="Contenidodelmarco"/>
                              <w:spacing w:lineRule="auto" w:line="480"/>
                              <w:jc w:val="center"/>
                              <w:rPr>
                                <w:b/>
                                <w:b/>
                                <w:sz w:val="24"/>
                              </w:rPr>
                            </w:pPr>
                            <w:r>
                              <w:rPr>
                                <w:rFonts w:cs="Times New Roman" w:ascii="Times New Roman" w:hAnsi="Times New Roman"/>
                                <w:b/>
                                <w:sz w:val="24"/>
                              </w:rPr>
                              <w:t>DEPARTAMENTO DE INGENIERÍA INFORMÁTICA</w:t>
                            </w:r>
                          </w:p>
                        </w:txbxContent>
                      </wps:txbx>
                      <wps:bodyPr>
                        <a:noAutofit/>
                      </wps:bodyPr>
                    </wps:wsp>
                  </a:graphicData>
                </a:graphic>
              </wp:anchor>
            </w:drawing>
          </mc:Choice>
          <mc:Fallback>
            <w:pict>
              <v:rect id="shape_0" ID="Cuadro de texto 11" fillcolor="white" stroked="f" style="position:absolute;margin-left:130.5pt;margin-top:0.55pt;width:350.95pt;height:84.7pt;mso-position-horizontal:center;mso-position-horizontal-relative:page" wp14:anchorId="4A95ADD0">
                <w10:wrap type="square"/>
                <v:fill o:detectmouseclick="t" type="solid" color2="black"/>
                <v:stroke color="#3465a4" weight="6480" joinstyle="round" endcap="flat"/>
                <v:textbox>
                  <w:txbxContent>
                    <w:p>
                      <w:pPr>
                        <w:pStyle w:val="Contenidodelmarco"/>
                        <w:spacing w:lineRule="auto" w:line="480"/>
                        <w:jc w:val="center"/>
                        <w:rPr>
                          <w:rFonts w:ascii="Times New Roman" w:hAnsi="Times New Roman" w:cs="Times New Roman"/>
                          <w:b/>
                          <w:b/>
                          <w:sz w:val="28"/>
                        </w:rPr>
                      </w:pPr>
                      <w:r>
                        <w:rPr>
                          <w:rFonts w:cs="Times New Roman" w:ascii="Times New Roman" w:hAnsi="Times New Roman"/>
                          <w:b/>
                          <w:sz w:val="28"/>
                        </w:rPr>
                        <w:t>UNIVERSIDAD DE SANTIAGO DE CHILE</w:t>
                      </w:r>
                    </w:p>
                    <w:p>
                      <w:pPr>
                        <w:pStyle w:val="Contenidodelmarco"/>
                        <w:spacing w:lineRule="auto" w:line="480"/>
                        <w:jc w:val="center"/>
                        <w:rPr>
                          <w:rFonts w:ascii="Times New Roman" w:hAnsi="Times New Roman" w:cs="Times New Roman"/>
                          <w:b/>
                          <w:b/>
                          <w:sz w:val="24"/>
                        </w:rPr>
                      </w:pPr>
                      <w:r>
                        <w:rPr>
                          <w:rFonts w:cs="Times New Roman" w:ascii="Times New Roman" w:hAnsi="Times New Roman"/>
                          <w:b/>
                          <w:sz w:val="24"/>
                        </w:rPr>
                        <w:t>FACULTAD DE INGENIERÍA</w:t>
                      </w:r>
                    </w:p>
                    <w:p>
                      <w:pPr>
                        <w:pStyle w:val="Contenidodelmarco"/>
                        <w:spacing w:lineRule="auto" w:line="480"/>
                        <w:jc w:val="center"/>
                        <w:rPr>
                          <w:b/>
                          <w:b/>
                          <w:sz w:val="24"/>
                        </w:rPr>
                      </w:pPr>
                      <w:r>
                        <w:rPr>
                          <w:rFonts w:cs="Times New Roman" w:ascii="Times New Roman" w:hAnsi="Times New Roman"/>
                          <w:b/>
                          <w:sz w:val="24"/>
                        </w:rPr>
                        <w:t>DEPARTAMENTO DE INGENIERÍA INFORMÁTICA</w:t>
                      </w:r>
                    </w:p>
                  </w:txbxContent>
                </v:textbox>
              </v:rect>
            </w:pict>
          </mc:Fallback>
        </mc:AlternateContent>
        <mc:AlternateContent>
          <mc:Choice Requires="wps">
            <w:drawing>
              <wp:anchor behindDoc="0" distT="0" distB="0" distL="0" distR="0" simplePos="0" locked="0" layoutInCell="1" allowOverlap="1" relativeHeight="3" wp14:anchorId="7984D5AC">
                <wp:simplePos x="0" y="0"/>
                <wp:positionH relativeFrom="page">
                  <wp:align>center</wp:align>
                </wp:positionH>
                <wp:positionV relativeFrom="paragraph">
                  <wp:posOffset>2350770</wp:posOffset>
                </wp:positionV>
                <wp:extent cx="5372735" cy="3010535"/>
                <wp:effectExtent l="0" t="0" r="0" b="0"/>
                <wp:wrapNone/>
                <wp:docPr id="3" name="Cuadro de texto 12"/>
                <a:graphic xmlns:a="http://schemas.openxmlformats.org/drawingml/2006/main">
                  <a:graphicData uri="http://schemas.microsoft.com/office/word/2010/wordprocessingShape">
                    <wps:wsp>
                      <wps:cNvSpPr/>
                      <wps:spPr>
                        <a:xfrm>
                          <a:off x="0" y="0"/>
                          <a:ext cx="5372280" cy="3009960"/>
                        </a:xfrm>
                        <a:prstGeom prst="rect">
                          <a:avLst/>
                        </a:prstGeom>
                        <a:noFill/>
                        <a:ln w="6480">
                          <a:noFill/>
                        </a:ln>
                      </wps:spPr>
                      <wps:style>
                        <a:lnRef idx="0"/>
                        <a:fillRef idx="0"/>
                        <a:effectRef idx="0"/>
                        <a:fontRef idx="minor"/>
                      </wps:style>
                      <wps:txbx>
                        <w:txbxContent>
                          <w:p>
                            <w:pPr>
                              <w:pStyle w:val="Contenidodelmarco"/>
                              <w:spacing w:lineRule="auto" w:line="480"/>
                              <w:jc w:val="center"/>
                              <w:rPr>
                                <w:rFonts w:ascii="Times New Roman" w:hAnsi="Times New Roman" w:cs="Times New Roman"/>
                                <w:sz w:val="40"/>
                                <w:szCs w:val="40"/>
                              </w:rPr>
                            </w:pPr>
                            <w:r>
                              <w:rPr>
                                <w:rFonts w:cs="Times New Roman" w:ascii="Times New Roman" w:hAnsi="Times New Roman"/>
                                <w:b/>
                                <w:sz w:val="40"/>
                                <w:szCs w:val="40"/>
                              </w:rPr>
                              <w:t>Optimización metaheurística para selección automática de modelos de autorregulación cerebral</w:t>
                            </w:r>
                          </w:p>
                          <w:p>
                            <w:pPr>
                              <w:pStyle w:val="Contenidodelmarco"/>
                              <w:jc w:val="center"/>
                              <w:rPr>
                                <w:b/>
                                <w:b/>
                              </w:rPr>
                            </w:pPr>
                            <w:r>
                              <w:rPr>
                                <w:b/>
                              </w:rPr>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Informe N° 2</w:t>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Análisis de la solución</w:t>
                            </w:r>
                          </w:p>
                        </w:txbxContent>
                      </wps:txbx>
                      <wps:bodyPr>
                        <a:noAutofit/>
                      </wps:bodyPr>
                    </wps:wsp>
                  </a:graphicData>
                </a:graphic>
              </wp:anchor>
            </w:drawing>
          </mc:Choice>
          <mc:Fallback>
            <w:pict>
              <v:rect id="shape_0" ID="Cuadro de texto 12" stroked="f" style="position:absolute;margin-left:94.5pt;margin-top:185.1pt;width:422.95pt;height:236.95pt;mso-position-horizontal:center;mso-position-horizontal-relative:page" wp14:anchorId="7984D5AC">
                <w10:wrap type="square"/>
                <v:fill o:detectmouseclick="t" on="false"/>
                <v:stroke color="#3465a4" weight="6480" joinstyle="round" endcap="flat"/>
                <v:textbox>
                  <w:txbxContent>
                    <w:p>
                      <w:pPr>
                        <w:pStyle w:val="Contenidodelmarco"/>
                        <w:spacing w:lineRule="auto" w:line="480"/>
                        <w:jc w:val="center"/>
                        <w:rPr>
                          <w:rFonts w:ascii="Times New Roman" w:hAnsi="Times New Roman" w:cs="Times New Roman"/>
                          <w:sz w:val="40"/>
                          <w:szCs w:val="40"/>
                        </w:rPr>
                      </w:pPr>
                      <w:r>
                        <w:rPr>
                          <w:rFonts w:cs="Times New Roman" w:ascii="Times New Roman" w:hAnsi="Times New Roman"/>
                          <w:b/>
                          <w:sz w:val="40"/>
                          <w:szCs w:val="40"/>
                        </w:rPr>
                        <w:t>Optimización metaheurística para selección automática de modelos de autorregulación cerebral</w:t>
                      </w:r>
                    </w:p>
                    <w:p>
                      <w:pPr>
                        <w:pStyle w:val="Contenidodelmarco"/>
                        <w:jc w:val="center"/>
                        <w:rPr>
                          <w:b/>
                          <w:b/>
                        </w:rPr>
                      </w:pPr>
                      <w:r>
                        <w:rPr>
                          <w:b/>
                        </w:rPr>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Informe N° 2</w:t>
                      </w:r>
                    </w:p>
                    <w:p>
                      <w:pPr>
                        <w:pStyle w:val="Contenidodelmarco"/>
                        <w:jc w:val="center"/>
                        <w:rPr>
                          <w:rFonts w:ascii="Times New Roman" w:hAnsi="Times New Roman" w:cs="Times New Roman"/>
                          <w:b/>
                          <w:b/>
                          <w:sz w:val="24"/>
                          <w:szCs w:val="24"/>
                        </w:rPr>
                      </w:pPr>
                      <w:r>
                        <w:rPr>
                          <w:rFonts w:cs="Times New Roman" w:ascii="Times New Roman" w:hAnsi="Times New Roman"/>
                          <w:b/>
                          <w:sz w:val="24"/>
                          <w:szCs w:val="24"/>
                        </w:rPr>
                        <w:t>Análisis de la solución</w:t>
                      </w:r>
                    </w:p>
                  </w:txbxContent>
                </v:textbox>
              </v:rect>
            </w:pict>
          </mc:Fallback>
        </mc:AlternateContent>
        <mc:AlternateContent>
          <mc:Choice Requires="wps">
            <w:drawing>
              <wp:anchor behindDoc="0" distT="0" distB="0" distL="0" distR="0" simplePos="0" locked="0" layoutInCell="1" allowOverlap="1" relativeHeight="4" wp14:anchorId="294EE1FA">
                <wp:simplePos x="0" y="0"/>
                <wp:positionH relativeFrom="margin">
                  <wp:align>right</wp:align>
                </wp:positionH>
                <wp:positionV relativeFrom="paragraph">
                  <wp:posOffset>5817870</wp:posOffset>
                </wp:positionV>
                <wp:extent cx="2553970" cy="1886585"/>
                <wp:effectExtent l="0" t="0" r="0" b="0"/>
                <wp:wrapNone/>
                <wp:docPr id="5" name="Cuadro de texto 13"/>
                <a:graphic xmlns:a="http://schemas.openxmlformats.org/drawingml/2006/main">
                  <a:graphicData uri="http://schemas.microsoft.com/office/word/2010/wordprocessingShape">
                    <wps:wsp>
                      <wps:cNvSpPr/>
                      <wps:spPr>
                        <a:xfrm>
                          <a:off x="0" y="0"/>
                          <a:ext cx="2553480" cy="1886040"/>
                        </a:xfrm>
                        <a:prstGeom prst="rect">
                          <a:avLst/>
                        </a:prstGeom>
                        <a:noFill/>
                        <a:ln w="6480">
                          <a:noFill/>
                        </a:ln>
                      </wps:spPr>
                      <wps:style>
                        <a:lnRef idx="0"/>
                        <a:fillRef idx="0"/>
                        <a:effectRef idx="0"/>
                        <a:fontRef idx="minor"/>
                      </wps:style>
                      <wps:txbx>
                        <w:txbxContent>
                          <w:p>
                            <w:pPr>
                              <w:pStyle w:val="Contenidodelmarco"/>
                              <w:rPr>
                                <w:rFonts w:ascii="Times New Roman" w:hAnsi="Times New Roman" w:cs="Times New Roman"/>
                                <w:bCs/>
                                <w:sz w:val="24"/>
                                <w:szCs w:val="24"/>
                              </w:rPr>
                            </w:pPr>
                            <w:r>
                              <w:rPr>
                                <w:rFonts w:cs="Times New Roman" w:ascii="Times New Roman" w:hAnsi="Times New Roman"/>
                                <w:bCs/>
                                <w:sz w:val="24"/>
                                <w:szCs w:val="24"/>
                              </w:rPr>
                              <w:t>Nombre: Benjamin Jorquera Jorquera</w:t>
                            </w:r>
                          </w:p>
                          <w:p>
                            <w:pPr>
                              <w:pStyle w:val="Contenidodelmarco"/>
                              <w:rPr>
                                <w:rFonts w:ascii="Times New Roman" w:hAnsi="Times New Roman" w:cs="Times New Roman"/>
                                <w:bCs/>
                                <w:sz w:val="24"/>
                                <w:szCs w:val="24"/>
                              </w:rPr>
                            </w:pPr>
                            <w:r>
                              <w:rPr>
                                <w:rFonts w:cs="Times New Roman" w:ascii="Times New Roman" w:hAnsi="Times New Roman"/>
                                <w:bCs/>
                                <w:sz w:val="24"/>
                                <w:szCs w:val="24"/>
                              </w:rPr>
                              <w:t>Rut: 19.182.719-8</w:t>
                            </w:r>
                          </w:p>
                          <w:p>
                            <w:pPr>
                              <w:pStyle w:val="Contenidodelmarco"/>
                              <w:rPr>
                                <w:rFonts w:ascii="Times New Roman" w:hAnsi="Times New Roman" w:cs="Times New Roman"/>
                                <w:bCs/>
                                <w:sz w:val="24"/>
                                <w:szCs w:val="24"/>
                              </w:rPr>
                            </w:pPr>
                            <w:r>
                              <w:rPr>
                                <w:rFonts w:cs="Times New Roman" w:ascii="Times New Roman" w:hAnsi="Times New Roman"/>
                                <w:bCs/>
                                <w:sz w:val="24"/>
                                <w:szCs w:val="24"/>
                              </w:rPr>
                              <w:t>Año estimado de egreso: 2022</w:t>
                            </w:r>
                          </w:p>
                          <w:p>
                            <w:pPr>
                              <w:pStyle w:val="Contenidodelmarco"/>
                              <w:rPr>
                                <w:rFonts w:ascii="Times New Roman" w:hAnsi="Times New Roman" w:cs="Times New Roman"/>
                                <w:bCs/>
                                <w:sz w:val="24"/>
                                <w:szCs w:val="24"/>
                              </w:rPr>
                            </w:pPr>
                            <w:r>
                              <w:rPr>
                                <w:rFonts w:cs="Times New Roman" w:ascii="Times New Roman" w:hAnsi="Times New Roman"/>
                                <w:bCs/>
                                <w:sz w:val="24"/>
                                <w:szCs w:val="24"/>
                              </w:rPr>
                              <w:t>Teléfono: 9 93362209</w:t>
                            </w:r>
                          </w:p>
                          <w:p>
                            <w:pPr>
                              <w:pStyle w:val="Contenidodelmarco"/>
                              <w:rPr>
                                <w:rFonts w:ascii="Times New Roman" w:hAnsi="Times New Roman" w:cs="Times New Roman"/>
                                <w:bCs/>
                                <w:sz w:val="24"/>
                                <w:szCs w:val="24"/>
                              </w:rPr>
                            </w:pPr>
                            <w:r>
                              <w:rPr>
                                <w:rFonts w:cs="Times New Roman" w:ascii="Times New Roman" w:hAnsi="Times New Roman"/>
                                <w:bCs/>
                                <w:sz w:val="24"/>
                                <w:szCs w:val="24"/>
                              </w:rPr>
                              <w:t xml:space="preserve">E-mail: </w:t>
                            </w:r>
                            <w:hyperlink r:id="rId2">
                              <w:r>
                                <w:rPr>
                                  <w:rStyle w:val="EnlacedeInternet"/>
                                  <w:rFonts w:cs="Times New Roman" w:ascii="Times New Roman" w:hAnsi="Times New Roman"/>
                                  <w:bCs/>
                                  <w:sz w:val="24"/>
                                  <w:szCs w:val="24"/>
                                </w:rPr>
                                <w:t>benjamin.jorquera@usach.cl</w:t>
                              </w:r>
                            </w:hyperlink>
                          </w:p>
                          <w:p>
                            <w:pPr>
                              <w:pStyle w:val="Contenidodelmarco"/>
                              <w:rPr>
                                <w:rFonts w:ascii="Times New Roman" w:hAnsi="Times New Roman" w:cs="Times New Roman"/>
                                <w:bCs/>
                                <w:sz w:val="24"/>
                                <w:szCs w:val="24"/>
                              </w:rPr>
                            </w:pPr>
                            <w:r>
                              <w:rPr>
                                <w:rFonts w:cs="Times New Roman" w:ascii="Times New Roman" w:hAnsi="Times New Roman"/>
                                <w:bCs/>
                                <w:sz w:val="24"/>
                                <w:szCs w:val="24"/>
                              </w:rPr>
                              <w:t>Profesor Patrocinador: José Luis Jara</w:t>
                            </w:r>
                          </w:p>
                          <w:p>
                            <w:pPr>
                              <w:pStyle w:val="Contenidodelmarco"/>
                              <w:rPr>
                                <w:rFonts w:ascii="Times New Roman" w:hAnsi="Times New Roman" w:cs="Times New Roman"/>
                                <w:bCs/>
                                <w:sz w:val="24"/>
                                <w:szCs w:val="24"/>
                              </w:rPr>
                            </w:pPr>
                            <w:r>
                              <w:rPr>
                                <w:rFonts w:cs="Times New Roman" w:ascii="Times New Roman" w:hAnsi="Times New Roman"/>
                                <w:bCs/>
                                <w:sz w:val="24"/>
                                <w:szCs w:val="24"/>
                              </w:rPr>
                              <w:t>Fecha: 08 de may. de 2022</w:t>
                            </w:r>
                          </w:p>
                          <w:p>
                            <w:pPr>
                              <w:pStyle w:val="Contenidodelmarco"/>
                              <w:rPr/>
                            </w:pPr>
                            <w:r>
                              <w:rPr/>
                            </w:r>
                          </w:p>
                        </w:txbxContent>
                      </wps:txbx>
                      <wps:bodyPr>
                        <a:noAutofit/>
                      </wps:bodyPr>
                    </wps:wsp>
                  </a:graphicData>
                </a:graphic>
              </wp:anchor>
            </w:drawing>
          </mc:Choice>
          <mc:Fallback>
            <w:pict>
              <v:rect id="shape_0" ID="Cuadro de texto 13" stroked="f" style="position:absolute;margin-left:226.6pt;margin-top:458.1pt;width:201pt;height:148.45pt;mso-position-horizontal:right;mso-position-horizontal-relative:margin" wp14:anchorId="294EE1FA">
                <w10:wrap type="square"/>
                <v:fill o:detectmouseclick="t" on="false"/>
                <v:stroke color="#3465a4" weight="6480" joinstyle="round" endcap="flat"/>
                <v:textbox>
                  <w:txbxContent>
                    <w:p>
                      <w:pPr>
                        <w:pStyle w:val="Contenidodelmarco"/>
                        <w:rPr>
                          <w:rFonts w:ascii="Times New Roman" w:hAnsi="Times New Roman" w:cs="Times New Roman"/>
                          <w:bCs/>
                          <w:sz w:val="24"/>
                          <w:szCs w:val="24"/>
                        </w:rPr>
                      </w:pPr>
                      <w:r>
                        <w:rPr>
                          <w:rFonts w:cs="Times New Roman" w:ascii="Times New Roman" w:hAnsi="Times New Roman"/>
                          <w:bCs/>
                          <w:sz w:val="24"/>
                          <w:szCs w:val="24"/>
                        </w:rPr>
                        <w:t>Nombre: Benjamin Jorquera Jorquera</w:t>
                      </w:r>
                    </w:p>
                    <w:p>
                      <w:pPr>
                        <w:pStyle w:val="Contenidodelmarco"/>
                        <w:rPr>
                          <w:rFonts w:ascii="Times New Roman" w:hAnsi="Times New Roman" w:cs="Times New Roman"/>
                          <w:bCs/>
                          <w:sz w:val="24"/>
                          <w:szCs w:val="24"/>
                        </w:rPr>
                      </w:pPr>
                      <w:r>
                        <w:rPr>
                          <w:rFonts w:cs="Times New Roman" w:ascii="Times New Roman" w:hAnsi="Times New Roman"/>
                          <w:bCs/>
                          <w:sz w:val="24"/>
                          <w:szCs w:val="24"/>
                        </w:rPr>
                        <w:t>Rut: 19.182.719-8</w:t>
                      </w:r>
                    </w:p>
                    <w:p>
                      <w:pPr>
                        <w:pStyle w:val="Contenidodelmarco"/>
                        <w:rPr>
                          <w:rFonts w:ascii="Times New Roman" w:hAnsi="Times New Roman" w:cs="Times New Roman"/>
                          <w:bCs/>
                          <w:sz w:val="24"/>
                          <w:szCs w:val="24"/>
                        </w:rPr>
                      </w:pPr>
                      <w:r>
                        <w:rPr>
                          <w:rFonts w:cs="Times New Roman" w:ascii="Times New Roman" w:hAnsi="Times New Roman"/>
                          <w:bCs/>
                          <w:sz w:val="24"/>
                          <w:szCs w:val="24"/>
                        </w:rPr>
                        <w:t>Año estimado de egreso: 2022</w:t>
                      </w:r>
                    </w:p>
                    <w:p>
                      <w:pPr>
                        <w:pStyle w:val="Contenidodelmarco"/>
                        <w:rPr>
                          <w:rFonts w:ascii="Times New Roman" w:hAnsi="Times New Roman" w:cs="Times New Roman"/>
                          <w:bCs/>
                          <w:sz w:val="24"/>
                          <w:szCs w:val="24"/>
                        </w:rPr>
                      </w:pPr>
                      <w:r>
                        <w:rPr>
                          <w:rFonts w:cs="Times New Roman" w:ascii="Times New Roman" w:hAnsi="Times New Roman"/>
                          <w:bCs/>
                          <w:sz w:val="24"/>
                          <w:szCs w:val="24"/>
                        </w:rPr>
                        <w:t>Teléfono: 9 93362209</w:t>
                      </w:r>
                    </w:p>
                    <w:p>
                      <w:pPr>
                        <w:pStyle w:val="Contenidodelmarco"/>
                        <w:rPr>
                          <w:rFonts w:ascii="Times New Roman" w:hAnsi="Times New Roman" w:cs="Times New Roman"/>
                          <w:bCs/>
                          <w:sz w:val="24"/>
                          <w:szCs w:val="24"/>
                        </w:rPr>
                      </w:pPr>
                      <w:r>
                        <w:rPr>
                          <w:rFonts w:cs="Times New Roman" w:ascii="Times New Roman" w:hAnsi="Times New Roman"/>
                          <w:bCs/>
                          <w:sz w:val="24"/>
                          <w:szCs w:val="24"/>
                        </w:rPr>
                        <w:t xml:space="preserve">E-mail: </w:t>
                      </w:r>
                      <w:hyperlink r:id="rId3">
                        <w:r>
                          <w:rPr>
                            <w:rStyle w:val="EnlacedeInternet"/>
                            <w:rFonts w:cs="Times New Roman" w:ascii="Times New Roman" w:hAnsi="Times New Roman"/>
                            <w:bCs/>
                            <w:sz w:val="24"/>
                            <w:szCs w:val="24"/>
                          </w:rPr>
                          <w:t>benjamin.jorquera@usach.cl</w:t>
                        </w:r>
                      </w:hyperlink>
                    </w:p>
                    <w:p>
                      <w:pPr>
                        <w:pStyle w:val="Contenidodelmarco"/>
                        <w:rPr>
                          <w:rFonts w:ascii="Times New Roman" w:hAnsi="Times New Roman" w:cs="Times New Roman"/>
                          <w:bCs/>
                          <w:sz w:val="24"/>
                          <w:szCs w:val="24"/>
                        </w:rPr>
                      </w:pPr>
                      <w:r>
                        <w:rPr>
                          <w:rFonts w:cs="Times New Roman" w:ascii="Times New Roman" w:hAnsi="Times New Roman"/>
                          <w:bCs/>
                          <w:sz w:val="24"/>
                          <w:szCs w:val="24"/>
                        </w:rPr>
                        <w:t>Profesor Patrocinador: José Luis Jara</w:t>
                      </w:r>
                    </w:p>
                    <w:p>
                      <w:pPr>
                        <w:pStyle w:val="Contenidodelmarco"/>
                        <w:rPr>
                          <w:rFonts w:ascii="Times New Roman" w:hAnsi="Times New Roman" w:cs="Times New Roman"/>
                          <w:bCs/>
                          <w:sz w:val="24"/>
                          <w:szCs w:val="24"/>
                        </w:rPr>
                      </w:pPr>
                      <w:r>
                        <w:rPr>
                          <w:rFonts w:cs="Times New Roman" w:ascii="Times New Roman" w:hAnsi="Times New Roman"/>
                          <w:bCs/>
                          <w:sz w:val="24"/>
                          <w:szCs w:val="24"/>
                        </w:rPr>
                        <w:t>Fecha: 08 de may. de 2022</w:t>
                      </w:r>
                    </w:p>
                    <w:p>
                      <w:pPr>
                        <w:pStyle w:val="Contenidodelmarco"/>
                        <w:rPr/>
                      </w:pPr>
                      <w:r>
                        <w:rPr/>
                      </w:r>
                    </w:p>
                  </w:txbxContent>
                </v:textbox>
              </v:rect>
            </w:pict>
          </mc:Fallback>
        </mc:AlternateContent>
      </w:r>
    </w:p>
    <w:p>
      <w:pPr>
        <w:pStyle w:val="Normal"/>
        <w:spacing w:before="0" w:after="160"/>
        <w:jc w:val="left"/>
        <w:rPr>
          <w:rFonts w:ascii="Times New Roman" w:hAnsi="Times New Roman" w:cs="Times New Roman"/>
          <w:b/>
          <w:b/>
          <w:bCs/>
          <w:sz w:val="28"/>
          <w:szCs w:val="28"/>
        </w:rPr>
      </w:pPr>
      <w:r>
        <w:rPr>
          <w:rFonts w:cs="Times New Roman" w:ascii="Times New Roman" w:hAnsi="Times New Roman"/>
          <w:b/>
          <w:bCs/>
          <w:sz w:val="28"/>
          <w:szCs w:val="28"/>
        </w:rPr>
        <w:t>RESUMEN</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El mecanismo biológico de la autorregulación sanguínea cerebral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los cuales son presentados en el enunciado del problema y el estado del arte de este documento, siendo los de optimización heurística</w:t>
      </w:r>
      <w:del w:id="0" w:author="JLJ " w:date="2022-05-10T17:15:32Z">
        <w:r>
          <w:rPr>
            <w:rFonts w:cs="Times New Roman" w:ascii="Times New Roman" w:hAnsi="Times New Roman"/>
            <w:sz w:val="24"/>
            <w:szCs w:val="24"/>
          </w:rPr>
          <w:delText>s</w:delText>
        </w:r>
      </w:del>
      <w:r>
        <w:rPr>
          <w:rFonts w:cs="Times New Roman" w:ascii="Times New Roman" w:hAnsi="Times New Roman"/>
          <w:sz w:val="24"/>
          <w:szCs w:val="24"/>
        </w:rPr>
        <w:t xml:space="preserve"> uno de los más recientes, para realizar estas perturbaciones a los modelos. El problema es que estos métodos aún no han sido validados para pacientes enfermos, y si bien presentan buenos resultados tampoco podrían ser utilizados como muestras reales para estas señales debido a su complejidad y utilidad. Por esto se estudian nuevos métodos para resolver el problema, presentado en los enfoques de solución del presente documento, y se selecciona un nuevo enfoque de solución que utiliza optimizaciones metaheurísticas, denominado optimización por enjambre de partículas. Luego se describe la solución propuesta donde se espera evaluar si es posible acotar mejor el espacio de búsqueda de estas soluciones, escoger modelos de calidad de manera automática sin necesidad de intervenir en el paciente, y reducir el tiempo de procesamiento del procedimiento, para poder diagnosticar a tiempo posibles afecciones cerebrales, para cerrar con la síntesis de estas ideas, en el objetivo general del proyecto.</w:t>
      </w:r>
    </w:p>
    <w:p>
      <w:pPr>
        <w:pStyle w:val="Normal"/>
        <w:spacing w:before="0" w:after="160"/>
        <w:rPr>
          <w:rFonts w:ascii="Times New Roman" w:hAnsi="Times New Roman" w:cs="Times New Roman"/>
          <w:b/>
          <w:b/>
          <w:bCs/>
          <w:sz w:val="28"/>
          <w:szCs w:val="28"/>
        </w:rPr>
      </w:pPr>
      <w:r>
        <w:rPr>
          <w:rFonts w:cs="Times New Roman" w:ascii="Times New Roman" w:hAnsi="Times New Roman"/>
          <w:b/>
          <w:bCs/>
          <w:sz w:val="24"/>
          <w:szCs w:val="24"/>
        </w:rPr>
        <w:t>Palabras clave:</w:t>
      </w:r>
      <w:r>
        <w:rPr>
          <w:rFonts w:cs="Times New Roman" w:ascii="Times New Roman" w:hAnsi="Times New Roman"/>
          <w:sz w:val="24"/>
          <w:szCs w:val="24"/>
        </w:rPr>
        <w:t xml:space="preserve"> </w:t>
      </w:r>
      <w:r>
        <w:rPr>
          <w:rFonts w:cs="Times New Roman" w:ascii="Times New Roman" w:hAnsi="Times New Roman"/>
          <w:i/>
          <w:iCs/>
          <w:sz w:val="24"/>
          <w:szCs w:val="24"/>
        </w:rPr>
        <w:t>autorregulación cerebral, optimización por enjambre de partículas, selección automática.</w:t>
      </w:r>
    </w:p>
    <w:sdt>
      <w:sdtPr>
        <w:docPartObj>
          <w:docPartGallery w:val="Table of Contents"/>
          <w:docPartUnique w:val="true"/>
        </w:docPartObj>
      </w:sdtPr>
      <w:sdtContent>
        <w:p>
          <w:pPr>
            <w:pStyle w:val="TOCHeading"/>
            <w:numPr>
              <w:ilvl w:val="0"/>
              <w:numId w:val="0"/>
            </w:numPr>
            <w:ind w:left="360" w:hanging="360"/>
            <w:rPr>
              <w:rStyle w:val="Ttulo1Car"/>
              <w:rFonts w:ascii="Times New Roman" w:hAnsi="Times New Roman" w:cs="Times New Roman"/>
              <w:b/>
              <w:b/>
              <w:bCs/>
              <w:sz w:val="28"/>
              <w:szCs w:val="28"/>
            </w:rPr>
          </w:pPr>
          <w:r>
            <w:br w:type="page"/>
          </w:r>
          <w:r>
            <w:rPr>
              <w:rStyle w:val="Ttulo1Car"/>
              <w:rFonts w:cs="Times New Roman" w:ascii="Times New Roman" w:hAnsi="Times New Roman"/>
              <w:b/>
              <w:bCs/>
              <w:sz w:val="28"/>
              <w:szCs w:val="28"/>
            </w:rPr>
            <w:t>TABLA DE CONTENIDOS</w:t>
          </w:r>
        </w:p>
        <w:p>
          <w:pPr>
            <w:pStyle w:val="Normal"/>
            <w:rPr/>
          </w:pPr>
          <w:r>
            <w:rPr/>
          </w:r>
        </w:p>
        <w:p>
          <w:pPr>
            <w:pStyle w:val="Sumario1"/>
            <w:rPr>
              <w:rFonts w:ascii="Times New Roman" w:hAnsi="Times New Roman" w:eastAsia="" w:cs="Times New Roman" w:eastAsiaTheme="minorEastAsia"/>
              <w:color w:val="auto"/>
              <w:sz w:val="24"/>
              <w:szCs w:val="24"/>
              <w:lang w:val="es-ES" w:eastAsia="es-ES"/>
            </w:rPr>
          </w:pPr>
          <w:r>
            <w:fldChar w:fldCharType="begin"/>
          </w:r>
          <w:r>
            <w:rPr>
              <w:webHidden/>
              <w:rStyle w:val="Enlacedelndice"/>
              <w:sz w:val="24"/>
              <w:szCs w:val="24"/>
              <w:rFonts w:cs="Times New Roman" w:ascii="Times New Roman" w:hAnsi="Times New Roman"/>
            </w:rPr>
            <w:instrText> TOC \z \o "1-3" \u \h</w:instrText>
          </w:r>
          <w:r>
            <w:rPr>
              <w:webHidden/>
              <w:rStyle w:val="Enlacedelndice"/>
              <w:sz w:val="24"/>
              <w:szCs w:val="24"/>
              <w:rFonts w:cs="Times New Roman" w:ascii="Times New Roman" w:hAnsi="Times New Roman"/>
            </w:rPr>
            <w:fldChar w:fldCharType="separate"/>
          </w:r>
          <w:hyperlink w:anchor="_Toc103053843">
            <w:r>
              <w:rPr>
                <w:webHidden/>
                <w:rStyle w:val="Enlacedelndice"/>
                <w:rFonts w:cs="Times New Roman" w:ascii="Times New Roman" w:hAnsi="Times New Roman"/>
                <w:sz w:val="24"/>
                <w:szCs w:val="24"/>
              </w:rPr>
              <w:t>1.</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ENUNCIADO DEL PROBLEMA</w:t>
            </w:r>
            <w:r>
              <w:rPr>
                <w:webHidden/>
              </w:rPr>
              <w:fldChar w:fldCharType="begin"/>
            </w:r>
            <w:r>
              <w:rPr>
                <w:webHidden/>
              </w:rPr>
              <w:instrText>PAGEREF _Toc103053843 \h</w:instrText>
            </w:r>
            <w:r>
              <w:rPr>
                <w:webHidden/>
              </w:rPr>
              <w:fldChar w:fldCharType="separate"/>
            </w:r>
            <w:r>
              <w:rPr>
                <w:rStyle w:val="Enlacedelndice"/>
                <w:rFonts w:cs="Times New Roman" w:ascii="Times New Roman" w:hAnsi="Times New Roman"/>
                <w:vanish w:val="false"/>
                <w:sz w:val="24"/>
                <w:szCs w:val="24"/>
              </w:rPr>
              <w:tab/>
              <w:t>1</w:t>
            </w:r>
            <w:r>
              <w:rPr>
                <w:webHidden/>
              </w:rPr>
              <w:fldChar w:fldCharType="end"/>
            </w:r>
          </w:hyperlink>
        </w:p>
        <w:p>
          <w:pPr>
            <w:pStyle w:val="Sumario1"/>
            <w:rPr>
              <w:rFonts w:ascii="Times New Roman" w:hAnsi="Times New Roman" w:eastAsia="" w:cs="Times New Roman" w:eastAsiaTheme="minorEastAsia"/>
              <w:color w:val="auto"/>
              <w:sz w:val="24"/>
              <w:szCs w:val="24"/>
              <w:lang w:val="es-ES" w:eastAsia="es-ES"/>
            </w:rPr>
          </w:pPr>
          <w:hyperlink w:anchor="_Toc103053844">
            <w:r>
              <w:rPr>
                <w:webHidden/>
                <w:rStyle w:val="Enlacedelndice"/>
                <w:rFonts w:cs="Times New Roman" w:ascii="Times New Roman" w:hAnsi="Times New Roman"/>
                <w:sz w:val="24"/>
                <w:szCs w:val="24"/>
              </w:rPr>
              <w:t>2.</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ANÁLISIS DE LA SOLUCIÓN</w:t>
            </w:r>
            <w:r>
              <w:rPr>
                <w:webHidden/>
              </w:rPr>
              <w:fldChar w:fldCharType="begin"/>
            </w:r>
            <w:r>
              <w:rPr>
                <w:webHidden/>
              </w:rPr>
              <w:instrText>PAGEREF _Toc103053844 \h</w:instrText>
            </w:r>
            <w:r>
              <w:rPr>
                <w:webHidden/>
              </w:rPr>
              <w:fldChar w:fldCharType="separate"/>
            </w:r>
            <w:r>
              <w:rPr>
                <w:rStyle w:val="Enlacedelndice"/>
                <w:rFonts w:cs="Times New Roman" w:ascii="Times New Roman" w:hAnsi="Times New Roman"/>
                <w:vanish w:val="false"/>
                <w:sz w:val="24"/>
                <w:szCs w:val="24"/>
              </w:rPr>
              <w:tab/>
              <w:t>1</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45">
            <w:r>
              <w:rPr>
                <w:webHidden/>
                <w:rStyle w:val="Enlacedelndice"/>
                <w:rFonts w:cs="Times New Roman" w:ascii="Times New Roman" w:hAnsi="Times New Roman"/>
                <w:sz w:val="24"/>
                <w:szCs w:val="24"/>
              </w:rPr>
              <w:t>2.1.</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ESTADO DEL ARTE</w:t>
            </w:r>
            <w:r>
              <w:rPr>
                <w:webHidden/>
              </w:rPr>
              <w:fldChar w:fldCharType="begin"/>
            </w:r>
            <w:r>
              <w:rPr>
                <w:webHidden/>
              </w:rPr>
              <w:instrText>PAGEREF _Toc103053845 \h</w:instrText>
            </w:r>
            <w:r>
              <w:rPr>
                <w:webHidden/>
              </w:rPr>
              <w:fldChar w:fldCharType="separate"/>
            </w:r>
            <w:r>
              <w:rPr>
                <w:rStyle w:val="Enlacedelndice"/>
                <w:rFonts w:cs="Times New Roman" w:ascii="Times New Roman" w:hAnsi="Times New Roman"/>
                <w:vanish w:val="false"/>
                <w:sz w:val="24"/>
                <w:szCs w:val="24"/>
              </w:rPr>
              <w:tab/>
              <w:t>1</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46">
            <w:r>
              <w:rPr>
                <w:webHidden/>
                <w:rStyle w:val="Enlacedelndice"/>
                <w:rFonts w:cs="Times New Roman" w:ascii="Times New Roman" w:hAnsi="Times New Roman"/>
                <w:sz w:val="24"/>
                <w:szCs w:val="24"/>
              </w:rPr>
              <w:t>2.2.</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ENFOQUES DE SOLUCIÓN</w:t>
            </w:r>
            <w:r>
              <w:rPr>
                <w:webHidden/>
              </w:rPr>
              <w:fldChar w:fldCharType="begin"/>
            </w:r>
            <w:r>
              <w:rPr>
                <w:webHidden/>
              </w:rPr>
              <w:instrText>PAGEREF _Toc103053846 \h</w:instrText>
            </w:r>
            <w:r>
              <w:rPr>
                <w:webHidden/>
              </w:rPr>
              <w:fldChar w:fldCharType="separate"/>
            </w:r>
            <w:r>
              <w:rPr>
                <w:rStyle w:val="Enlacedelndice"/>
                <w:rFonts w:cs="Times New Roman" w:ascii="Times New Roman" w:hAnsi="Times New Roman"/>
                <w:vanish w:val="false"/>
                <w:sz w:val="24"/>
                <w:szCs w:val="24"/>
              </w:rPr>
              <w:tab/>
              <w:t>3</w:t>
            </w:r>
            <w:r>
              <w:rPr>
                <w:webHidden/>
              </w:rPr>
              <w:fldChar w:fldCharType="end"/>
            </w:r>
          </w:hyperlink>
        </w:p>
        <w:p>
          <w:pPr>
            <w:pStyle w:val="Sumario3"/>
            <w:tabs>
              <w:tab w:val="clear" w:pos="720"/>
              <w:tab w:val="left" w:pos="1100" w:leader="none"/>
              <w:tab w:val="right" w:pos="8828" w:leader="dot"/>
            </w:tabs>
            <w:rPr>
              <w:rFonts w:ascii="Times New Roman" w:hAnsi="Times New Roman" w:eastAsia="" w:cs="Times New Roman" w:eastAsiaTheme="minorEastAsia"/>
              <w:color w:val="auto"/>
              <w:sz w:val="24"/>
              <w:szCs w:val="24"/>
              <w:lang w:val="es-ES" w:eastAsia="es-ES"/>
            </w:rPr>
          </w:pPr>
          <w:hyperlink w:anchor="_Toc103053847">
            <w:r>
              <w:rPr>
                <w:webHidden/>
                <w:rStyle w:val="Enlacedelndice"/>
                <w:rFonts w:cs="Times New Roman" w:ascii="Times New Roman" w:hAnsi="Times New Roman"/>
                <w:sz w:val="24"/>
                <w:szCs w:val="24"/>
              </w:rPr>
              <w:t>2.2.1.</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Optimización por Enjambre de Partículas</w:t>
            </w:r>
            <w:r>
              <w:rPr>
                <w:webHidden/>
              </w:rPr>
              <w:fldChar w:fldCharType="begin"/>
            </w:r>
            <w:r>
              <w:rPr>
                <w:webHidden/>
              </w:rPr>
              <w:instrText>PAGEREF _Toc103053847 \h</w:instrText>
            </w:r>
            <w:r>
              <w:rPr>
                <w:webHidden/>
              </w:rPr>
              <w:fldChar w:fldCharType="separate"/>
            </w:r>
            <w:r>
              <w:rPr>
                <w:rStyle w:val="Enlacedelndice"/>
                <w:rFonts w:cs="Times New Roman" w:ascii="Times New Roman" w:hAnsi="Times New Roman"/>
                <w:vanish w:val="false"/>
                <w:sz w:val="24"/>
                <w:szCs w:val="24"/>
              </w:rPr>
              <w:tab/>
              <w:t>3</w:t>
            </w:r>
            <w:r>
              <w:rPr>
                <w:webHidden/>
              </w:rPr>
              <w:fldChar w:fldCharType="end"/>
            </w:r>
          </w:hyperlink>
        </w:p>
        <w:p>
          <w:pPr>
            <w:pStyle w:val="Sumario3"/>
            <w:tabs>
              <w:tab w:val="clear" w:pos="720"/>
              <w:tab w:val="left" w:pos="1100" w:leader="none"/>
              <w:tab w:val="right" w:pos="8828" w:leader="dot"/>
            </w:tabs>
            <w:rPr>
              <w:rFonts w:ascii="Times New Roman" w:hAnsi="Times New Roman" w:eastAsia="" w:cs="Times New Roman" w:eastAsiaTheme="minorEastAsia"/>
              <w:color w:val="auto"/>
              <w:sz w:val="24"/>
              <w:szCs w:val="24"/>
              <w:lang w:val="es-ES" w:eastAsia="es-ES"/>
            </w:rPr>
          </w:pPr>
          <w:hyperlink w:anchor="_Toc103053848">
            <w:r>
              <w:rPr>
                <w:webHidden/>
                <w:rStyle w:val="Enlacedelndice"/>
                <w:rFonts w:cs="Times New Roman" w:ascii="Times New Roman" w:hAnsi="Times New Roman"/>
                <w:sz w:val="24"/>
                <w:szCs w:val="24"/>
              </w:rPr>
              <w:t>2.2.2.</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Variaciones de PSO</w:t>
            </w:r>
            <w:r>
              <w:rPr>
                <w:webHidden/>
              </w:rPr>
              <w:fldChar w:fldCharType="begin"/>
            </w:r>
            <w:r>
              <w:rPr>
                <w:webHidden/>
              </w:rPr>
              <w:instrText>PAGEREF _Toc103053848 \h</w:instrText>
            </w:r>
            <w:r>
              <w:rPr>
                <w:webHidden/>
              </w:rPr>
              <w:fldChar w:fldCharType="separate"/>
            </w:r>
            <w:r>
              <w:rPr>
                <w:rStyle w:val="Enlacedelndice"/>
                <w:rFonts w:cs="Times New Roman" w:ascii="Times New Roman" w:hAnsi="Times New Roman"/>
                <w:vanish w:val="false"/>
                <w:sz w:val="24"/>
                <w:szCs w:val="24"/>
              </w:rPr>
              <w:tab/>
              <w:t>4</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49">
            <w:r>
              <w:rPr>
                <w:webHidden/>
                <w:rStyle w:val="Enlacedelndice"/>
                <w:rFonts w:cs="Times New Roman" w:ascii="Times New Roman" w:hAnsi="Times New Roman"/>
                <w:sz w:val="24"/>
                <w:szCs w:val="24"/>
              </w:rPr>
              <w:t>2.3.</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JUSTIFICACIÓN DEL ENFOQUE SELECCIONADO</w:t>
            </w:r>
            <w:r>
              <w:rPr>
                <w:webHidden/>
              </w:rPr>
              <w:fldChar w:fldCharType="begin"/>
            </w:r>
            <w:r>
              <w:rPr>
                <w:webHidden/>
              </w:rPr>
              <w:instrText>PAGEREF _Toc103053849 \h</w:instrText>
            </w:r>
            <w:r>
              <w:rPr>
                <w:webHidden/>
              </w:rPr>
              <w:fldChar w:fldCharType="separate"/>
            </w:r>
            <w:r>
              <w:rPr>
                <w:rStyle w:val="Enlacedelndice"/>
                <w:rFonts w:cs="Times New Roman" w:ascii="Times New Roman" w:hAnsi="Times New Roman"/>
                <w:vanish w:val="false"/>
                <w:sz w:val="24"/>
                <w:szCs w:val="24"/>
              </w:rPr>
              <w:tab/>
              <w:t>4</w:t>
            </w:r>
            <w:r>
              <w:rPr>
                <w:webHidden/>
              </w:rPr>
              <w:fldChar w:fldCharType="end"/>
            </w:r>
          </w:hyperlink>
        </w:p>
        <w:p>
          <w:pPr>
            <w:pStyle w:val="Sumario1"/>
            <w:rPr>
              <w:rFonts w:ascii="Times New Roman" w:hAnsi="Times New Roman" w:eastAsia="" w:cs="Times New Roman" w:eastAsiaTheme="minorEastAsia"/>
              <w:color w:val="auto"/>
              <w:sz w:val="24"/>
              <w:szCs w:val="24"/>
              <w:lang w:val="es-ES" w:eastAsia="es-ES"/>
            </w:rPr>
          </w:pPr>
          <w:hyperlink w:anchor="_Toc103053850">
            <w:r>
              <w:rPr>
                <w:webHidden/>
                <w:rStyle w:val="Enlacedelndice"/>
                <w:rFonts w:cs="Times New Roman" w:ascii="Times New Roman" w:hAnsi="Times New Roman"/>
                <w:sz w:val="24"/>
                <w:szCs w:val="24"/>
              </w:rPr>
              <w:t>3.</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DESCRIPCIÓN DE LA SOLUCIÓN PROPUESTA</w:t>
            </w:r>
            <w:r>
              <w:rPr>
                <w:webHidden/>
              </w:rPr>
              <w:fldChar w:fldCharType="begin"/>
            </w:r>
            <w:r>
              <w:rPr>
                <w:webHidden/>
              </w:rPr>
              <w:instrText>PAGEREF _Toc103053850 \h</w:instrText>
            </w:r>
            <w:r>
              <w:rPr>
                <w:webHidden/>
              </w:rPr>
              <w:fldChar w:fldCharType="separate"/>
            </w:r>
            <w:r>
              <w:rPr>
                <w:rStyle w:val="Enlacedelndice"/>
                <w:rFonts w:cs="Times New Roman" w:ascii="Times New Roman" w:hAnsi="Times New Roman"/>
                <w:vanish w:val="false"/>
                <w:sz w:val="24"/>
                <w:szCs w:val="24"/>
              </w:rPr>
              <w:tab/>
              <w:t>5</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51">
            <w:r>
              <w:rPr>
                <w:webHidden/>
                <w:rStyle w:val="Enlacedelndice"/>
                <w:rFonts w:cs="Times New Roman" w:ascii="Times New Roman" w:hAnsi="Times New Roman"/>
                <w:sz w:val="24"/>
                <w:szCs w:val="24"/>
              </w:rPr>
              <w:t>3.1.</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CARACTERÍSTICAS DE LA SOLUCIÓN</w:t>
            </w:r>
            <w:r>
              <w:rPr>
                <w:webHidden/>
              </w:rPr>
              <w:fldChar w:fldCharType="begin"/>
            </w:r>
            <w:r>
              <w:rPr>
                <w:webHidden/>
              </w:rPr>
              <w:instrText>PAGEREF _Toc103053851 \h</w:instrText>
            </w:r>
            <w:r>
              <w:rPr>
                <w:webHidden/>
              </w:rPr>
              <w:fldChar w:fldCharType="separate"/>
            </w:r>
            <w:r>
              <w:rPr>
                <w:rStyle w:val="Enlacedelndice"/>
                <w:rFonts w:cs="Times New Roman" w:ascii="Times New Roman" w:hAnsi="Times New Roman"/>
                <w:vanish w:val="false"/>
                <w:sz w:val="24"/>
                <w:szCs w:val="24"/>
              </w:rPr>
              <w:tab/>
              <w:t>5</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52">
            <w:r>
              <w:rPr>
                <w:webHidden/>
                <w:rStyle w:val="Enlacedelndice"/>
                <w:rFonts w:cs="Times New Roman" w:ascii="Times New Roman" w:hAnsi="Times New Roman"/>
                <w:sz w:val="24"/>
                <w:szCs w:val="24"/>
              </w:rPr>
              <w:t>3.2.</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ALCANCES Y LIMITACIONES DE LA SOLUCIÓN</w:t>
            </w:r>
            <w:r>
              <w:rPr>
                <w:webHidden/>
              </w:rPr>
              <w:fldChar w:fldCharType="begin"/>
            </w:r>
            <w:r>
              <w:rPr>
                <w:webHidden/>
              </w:rPr>
              <w:instrText>PAGEREF _Toc103053852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2"/>
            <w:tabs>
              <w:tab w:val="clear" w:pos="720"/>
              <w:tab w:val="left" w:pos="880" w:leader="none"/>
              <w:tab w:val="right" w:pos="8828" w:leader="dot"/>
            </w:tabs>
            <w:rPr>
              <w:rFonts w:ascii="Times New Roman" w:hAnsi="Times New Roman" w:eastAsia="" w:cs="Times New Roman" w:eastAsiaTheme="minorEastAsia"/>
              <w:color w:val="auto"/>
              <w:sz w:val="24"/>
              <w:szCs w:val="24"/>
              <w:lang w:val="es-ES" w:eastAsia="es-ES"/>
            </w:rPr>
          </w:pPr>
          <w:hyperlink w:anchor="_Toc103053853">
            <w:r>
              <w:rPr>
                <w:webHidden/>
                <w:rStyle w:val="Enlacedelndice"/>
                <w:rFonts w:cs="Times New Roman" w:ascii="Times New Roman" w:hAnsi="Times New Roman"/>
                <w:sz w:val="24"/>
                <w:szCs w:val="24"/>
              </w:rPr>
              <w:t>3.3.</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EVALUACIÓN DE LA SOLUCIÓN</w:t>
            </w:r>
            <w:r>
              <w:rPr>
                <w:webHidden/>
              </w:rPr>
              <w:fldChar w:fldCharType="begin"/>
            </w:r>
            <w:r>
              <w:rPr>
                <w:webHidden/>
              </w:rPr>
              <w:instrText>PAGEREF _Toc103053853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1"/>
            <w:rPr>
              <w:rFonts w:ascii="Times New Roman" w:hAnsi="Times New Roman" w:eastAsia="" w:cs="Times New Roman" w:eastAsiaTheme="minorEastAsia"/>
              <w:color w:val="auto"/>
              <w:sz w:val="24"/>
              <w:szCs w:val="24"/>
              <w:lang w:val="es-ES" w:eastAsia="es-ES"/>
            </w:rPr>
          </w:pPr>
          <w:hyperlink w:anchor="_Toc103053854">
            <w:r>
              <w:rPr>
                <w:webHidden/>
                <w:rStyle w:val="Enlacedelndice"/>
                <w:rFonts w:cs="Times New Roman" w:ascii="Times New Roman" w:hAnsi="Times New Roman"/>
                <w:sz w:val="24"/>
                <w:szCs w:val="24"/>
              </w:rPr>
              <w:t>4.</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OBJETIVO GENERAL DEL PROYECTO</w:t>
            </w:r>
            <w:r>
              <w:rPr>
                <w:webHidden/>
              </w:rPr>
              <w:fldChar w:fldCharType="begin"/>
            </w:r>
            <w:r>
              <w:rPr>
                <w:webHidden/>
              </w:rPr>
              <w:instrText>PAGEREF _Toc103053854 \h</w:instrText>
            </w:r>
            <w:r>
              <w:rPr>
                <w:webHidden/>
              </w:rPr>
              <w:fldChar w:fldCharType="separate"/>
            </w:r>
            <w:r>
              <w:rPr>
                <w:rStyle w:val="Enlacedelndice"/>
                <w:rFonts w:cs="Times New Roman" w:ascii="Times New Roman" w:hAnsi="Times New Roman"/>
                <w:vanish w:val="false"/>
                <w:sz w:val="24"/>
                <w:szCs w:val="24"/>
              </w:rPr>
              <w:tab/>
              <w:t>6</w:t>
            </w:r>
            <w:r>
              <w:rPr>
                <w:webHidden/>
              </w:rPr>
              <w:fldChar w:fldCharType="end"/>
            </w:r>
          </w:hyperlink>
        </w:p>
        <w:p>
          <w:pPr>
            <w:pStyle w:val="Sumario1"/>
            <w:rPr>
              <w:rFonts w:ascii="Times New Roman" w:hAnsi="Times New Roman" w:eastAsia="" w:cs="Times New Roman" w:eastAsiaTheme="minorEastAsia"/>
              <w:color w:val="auto"/>
              <w:sz w:val="24"/>
              <w:szCs w:val="24"/>
              <w:lang w:val="es-ES" w:eastAsia="es-ES"/>
            </w:rPr>
          </w:pPr>
          <w:hyperlink w:anchor="_Toc103053855">
            <w:r>
              <w:rPr>
                <w:webHidden/>
                <w:rStyle w:val="Enlacedelndice"/>
                <w:rFonts w:cs="Times New Roman" w:ascii="Times New Roman" w:hAnsi="Times New Roman"/>
                <w:sz w:val="24"/>
                <w:szCs w:val="24"/>
              </w:rPr>
              <w:t>5.</w:t>
            </w:r>
            <w:r>
              <w:rPr>
                <w:rStyle w:val="Enlacedelndice"/>
                <w:rFonts w:eastAsia="" w:cs="Times New Roman" w:ascii="Times New Roman" w:hAnsi="Times New Roman" w:eastAsiaTheme="minorEastAsia"/>
                <w:color w:val="auto"/>
                <w:sz w:val="24"/>
                <w:szCs w:val="24"/>
                <w:lang w:val="es-ES" w:eastAsia="es-ES"/>
              </w:rPr>
              <w:tab/>
            </w:r>
            <w:r>
              <w:rPr>
                <w:rStyle w:val="Enlacedelndice"/>
                <w:rFonts w:cs="Times New Roman" w:ascii="Times New Roman" w:hAnsi="Times New Roman"/>
                <w:sz w:val="24"/>
                <w:szCs w:val="24"/>
              </w:rPr>
              <w:t>REFERENCIAS</w:t>
            </w:r>
            <w:r>
              <w:rPr>
                <w:webHidden/>
              </w:rPr>
              <w:fldChar w:fldCharType="begin"/>
            </w:r>
            <w:r>
              <w:rPr>
                <w:webHidden/>
              </w:rPr>
              <w:instrText>PAGEREF _Toc103053855 \h</w:instrText>
            </w:r>
            <w:r>
              <w:rPr>
                <w:webHidden/>
              </w:rPr>
              <w:fldChar w:fldCharType="separate"/>
            </w:r>
            <w:r>
              <w:rPr>
                <w:rStyle w:val="Enlacedelndice"/>
                <w:rFonts w:cs="Times New Roman" w:ascii="Times New Roman" w:hAnsi="Times New Roman"/>
                <w:vanish w:val="false"/>
                <w:sz w:val="24"/>
                <w:szCs w:val="24"/>
              </w:rPr>
              <w:tab/>
              <w:t>8</w:t>
            </w:r>
            <w:r>
              <w:rPr>
                <w:webHidden/>
              </w:rPr>
              <w:fldChar w:fldCharType="end"/>
            </w:r>
          </w:hyperlink>
        </w:p>
        <w:p>
          <w:pPr>
            <w:pStyle w:val="Normal"/>
            <w:rPr>
              <w:rFonts w:ascii="Times New Roman" w:hAnsi="Times New Roman" w:cs="Times New Roman"/>
              <w:sz w:val="24"/>
              <w:szCs w:val="24"/>
            </w:rPr>
          </w:pPr>
          <w:r>
            <w:rPr>
              <w:rFonts w:cs="Times New Roman" w:ascii="Times New Roman" w:hAnsi="Times New Roman"/>
              <w:sz w:val="24"/>
              <w:szCs w:val="24"/>
            </w:rPr>
          </w:r>
          <w:r>
            <w:rPr>
              <w:sz w:val="24"/>
              <w:szCs w:val="24"/>
              <w:rFonts w:cs="Times New Roman" w:ascii="Times New Roman" w:hAnsi="Times New Roman"/>
            </w:rPr>
            <w:fldChar w:fldCharType="end"/>
          </w:r>
        </w:p>
      </w:sdtContent>
    </w:sdt>
    <w:p>
      <w:pPr>
        <w:pStyle w:val="Normal"/>
        <w:rPr/>
      </w:pPr>
      <w:r>
        <w:rPr/>
      </w:r>
    </w:p>
    <w:p>
      <w:pPr>
        <w:sectPr>
          <w:footerReference w:type="default" r:id="rId4"/>
          <w:type w:val="nextPage"/>
          <w:pgSz w:w="12240" w:h="15840"/>
          <w:pgMar w:left="1701" w:right="1701" w:header="0" w:top="1417" w:footer="567" w:bottom="1417" w:gutter="0"/>
          <w:pgNumType w:start="1" w:fmt="lowerRoman"/>
          <w:formProt w:val="false"/>
          <w:textDirection w:val="lrTb"/>
          <w:docGrid w:type="default" w:linePitch="272" w:charSpace="0"/>
        </w:sectPr>
        <w:pStyle w:val="Normal"/>
        <w:rPr>
          <w:rFonts w:eastAsia="" w:cs="" w:cstheme="majorBidi" w:eastAsiaTheme="majorEastAsia"/>
          <w:color w:val="000000" w:themeColor="text1"/>
          <w:sz w:val="32"/>
          <w:szCs w:val="32"/>
        </w:rPr>
      </w:pPr>
      <w:r>
        <w:rPr>
          <w:rFonts w:eastAsia="" w:cs="" w:cstheme="majorBidi" w:eastAsiaTheme="majorEastAsia"/>
          <w:color w:val="000000" w:themeColor="text1"/>
          <w:sz w:val="32"/>
          <w:szCs w:val="32"/>
        </w:rPr>
      </w:r>
      <w:bookmarkStart w:id="0" w:name="_Toc504835247"/>
      <w:bookmarkStart w:id="1" w:name="_Toc504835246"/>
      <w:bookmarkStart w:id="2" w:name="_Toc504835247"/>
      <w:bookmarkStart w:id="3" w:name="_Toc504835246"/>
      <w:bookmarkEnd w:id="2"/>
      <w:bookmarkEnd w:id="3"/>
    </w:p>
    <w:p>
      <w:pPr>
        <w:pStyle w:val="Ttulo1"/>
        <w:numPr>
          <w:ilvl w:val="0"/>
          <w:numId w:val="2"/>
        </w:numPr>
        <w:ind w:left="360" w:hanging="0"/>
        <w:rPr>
          <w:rFonts w:ascii="Times New Roman" w:hAnsi="Times New Roman" w:cs="Times New Roman"/>
          <w:sz w:val="28"/>
          <w:szCs w:val="28"/>
        </w:rPr>
      </w:pPr>
      <w:bookmarkStart w:id="4" w:name="_Toc103053843"/>
      <w:r>
        <w:rPr>
          <w:rFonts w:cs="Times New Roman" w:ascii="Times New Roman" w:hAnsi="Times New Roman"/>
          <w:sz w:val="28"/>
          <w:szCs w:val="28"/>
        </w:rPr>
        <w:t>ENUNCIADO DEL PROBLEMA</w:t>
      </w:r>
      <w:bookmarkEnd w:id="4"/>
    </w:p>
    <w:p>
      <w:pPr>
        <w:pStyle w:val="Normal"/>
        <w:rPr>
          <w:rFonts w:ascii="Times New Roman" w:hAnsi="Times New Roman" w:cs="Times New Roman"/>
          <w:sz w:val="28"/>
          <w:szCs w:val="28"/>
        </w:rPr>
      </w:pPr>
      <w:r>
        <w:rPr/>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¿Cómo guiar la búsqueda y selección de modelos adecuados de autorregulación cerebral (AC), utilizando un método de optimización metaheurística por Enjambre de Partículas?</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360" w:hanging="0"/>
        <w:rPr>
          <w:rFonts w:ascii="Times New Roman" w:hAnsi="Times New Roman" w:cs="Times New Roman"/>
          <w:sz w:val="28"/>
          <w:szCs w:val="28"/>
        </w:rPr>
      </w:pPr>
      <w:bookmarkStart w:id="5" w:name="_Toc103053844"/>
      <w:r>
        <w:rPr>
          <w:rFonts w:cs="Times New Roman" w:ascii="Times New Roman" w:hAnsi="Times New Roman"/>
          <w:sz w:val="28"/>
          <w:szCs w:val="28"/>
        </w:rPr>
        <w:t>ANÁLISIS DE LA SOLUCIÓN</w:t>
      </w:r>
      <w:bookmarkEnd w:id="5"/>
    </w:p>
    <w:p>
      <w:pPr>
        <w:pStyle w:val="Ttulo2"/>
        <w:numPr>
          <w:ilvl w:val="1"/>
          <w:numId w:val="2"/>
        </w:numPr>
        <w:ind w:left="360" w:hanging="0"/>
        <w:rPr>
          <w:rFonts w:ascii="Times New Roman" w:hAnsi="Times New Roman" w:cs="Times New Roman"/>
          <w:sz w:val="24"/>
          <w:szCs w:val="24"/>
        </w:rPr>
      </w:pPr>
      <w:r>
        <w:rPr>
          <w:rFonts w:cs="Times New Roman" w:ascii="Times New Roman" w:hAnsi="Times New Roman"/>
          <w:sz w:val="24"/>
          <w:szCs w:val="24"/>
        </w:rPr>
        <w:t xml:space="preserve"> </w:t>
      </w:r>
      <w:bookmarkStart w:id="6" w:name="_Toc103053845"/>
      <w:r>
        <w:rPr>
          <w:rFonts w:cs="Times New Roman" w:ascii="Times New Roman" w:hAnsi="Times New Roman"/>
          <w:sz w:val="24"/>
          <w:szCs w:val="24"/>
        </w:rPr>
        <w:t>ESTADO DEL ARTE</w:t>
      </w:r>
      <w:bookmarkEnd w:id="6"/>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La AC es la habilidad del cuerpo humano encargada de mantener los niveles de flujo sanguíneo en el cerebro relativamente constantes ante cambios de presión. Sin embargo, no existe una forma estándar de medir la AC, pero s</w:t>
      </w:r>
      <w:ins w:id="1" w:author="JLJ " w:date="2022-05-10T17:17:06Z">
        <w:r>
          <w:rPr>
            <w:rFonts w:cs="Times New Roman" w:ascii="Times New Roman" w:hAnsi="Times New Roman"/>
            <w:sz w:val="24"/>
            <w:szCs w:val="24"/>
          </w:rPr>
          <w:t>í</w:t>
        </w:r>
      </w:ins>
      <w:del w:id="2" w:author="JLJ " w:date="2022-05-10T17:17:07Z">
        <w:r>
          <w:rPr>
            <w:rFonts w:cs="Times New Roman" w:ascii="Times New Roman" w:hAnsi="Times New Roman"/>
            <w:sz w:val="24"/>
            <w:szCs w:val="24"/>
          </w:rPr>
          <w:delText>i</w:delText>
        </w:r>
      </w:del>
      <w:r>
        <w:rPr>
          <w:rFonts w:cs="Times New Roman" w:ascii="Times New Roman" w:hAnsi="Times New Roman"/>
          <w:sz w:val="24"/>
          <w:szCs w:val="24"/>
        </w:rPr>
        <w:t xml:space="preserve"> existe una gran variedad de métodos y criterios de medición. En la actualidad estos métodos presentan diferentes enfoques y características, que dependen del estudio realizado y los objetivos que </w:t>
      </w:r>
      <w:ins w:id="3" w:author="JLJ " w:date="2022-05-10T17:17:47Z">
        <w:r>
          <w:rPr>
            <w:rFonts w:cs="Times New Roman" w:ascii="Times New Roman" w:hAnsi="Times New Roman"/>
            <w:sz w:val="24"/>
            <w:szCs w:val="24"/>
          </w:rPr>
          <w:t xml:space="preserve">se </w:t>
        </w:r>
      </w:ins>
      <w:r>
        <w:rPr>
          <w:rFonts w:cs="Times New Roman" w:ascii="Times New Roman" w:hAnsi="Times New Roman"/>
          <w:sz w:val="24"/>
          <w:szCs w:val="24"/>
        </w:rPr>
        <w:t>pretenden alcanzar. Esto ocurre porque se intenta dar con el comportamiento que permita modelar de manera objetiva los niveles de recuperación del flujo sanguíneo cerebral</w:t>
      </w:r>
      <w:del w:id="4" w:author="JLJ " w:date="2022-05-10T17:17:32Z">
        <w:r>
          <w:rPr>
            <w:rFonts w:cs="Times New Roman" w:ascii="Times New Roman" w:hAnsi="Times New Roman"/>
            <w:sz w:val="24"/>
            <w:szCs w:val="24"/>
          </w:rPr>
          <w:delText>.</w:delText>
        </w:r>
      </w:del>
      <w:r>
        <w:rPr>
          <w:rFonts w:cs="Times New Roman" w:ascii="Times New Roman" w:hAnsi="Times New Roman"/>
          <w:sz w:val="24"/>
          <w:szCs w:val="24"/>
        </w:rPr>
        <w:t xml:space="preserve"> </w:t>
      </w:r>
      <w:ins w:id="5" w:author="JLJ " w:date="2022-05-10T17:18:01Z">
        <w:r>
          <w:rPr>
            <w:rFonts w:cs="Times New Roman" w:ascii="Times New Roman" w:hAnsi="Times New Roman"/>
            <w:sz w:val="24"/>
            <w:szCs w:val="24"/>
          </w:rPr>
          <w:t xml:space="preserve">de una persona </w:t>
        </w:r>
      </w:ins>
      <w:r>
        <w:rPr>
          <w:rFonts w:cs="Times New Roman" w:ascii="Times New Roman" w:hAnsi="Times New Roman"/>
          <w:sz w:val="24"/>
          <w:szCs w:val="24"/>
        </w:rPr>
        <w:t>(Panerai, 1998).</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 xml:space="preserve">La evolución de las metodologías de medición de la AC comienza con estudios basados en nuevas técnicas comparativas, para evidenciar las diferencias entre los métodos de medición estáticos y dinámicos presentados con anterioridad. </w:t>
      </w:r>
      <w:del w:id="6" w:author="JLJ " w:date="2022-05-10T17:19:36Z">
        <w:r>
          <w:rPr>
            <w:rFonts w:cs="Times New Roman" w:ascii="Times New Roman" w:hAnsi="Times New Roman"/>
            <w:sz w:val="24"/>
            <w:szCs w:val="24"/>
          </w:rPr>
          <w:delText>Donde</w:delText>
        </w:r>
      </w:del>
      <w:ins w:id="7" w:author="JLJ " w:date="2022-05-10T17:19:36Z">
        <w:r>
          <w:rPr>
            <w:rFonts w:eastAsia="Times New Roman" w:cs="Times New Roman" w:ascii="Times New Roman" w:hAnsi="Times New Roman"/>
            <w:color w:val="000000"/>
            <w:sz w:val="24"/>
            <w:szCs w:val="24"/>
            <w:lang w:val="es-CL"/>
          </w:rPr>
          <w:t>Así,</w:t>
        </w:r>
      </w:ins>
      <w:r>
        <w:rPr>
          <w:rFonts w:cs="Times New Roman" w:ascii="Times New Roman" w:hAnsi="Times New Roman"/>
          <w:sz w:val="24"/>
          <w:szCs w:val="24"/>
        </w:rPr>
        <w:t xml:space="preserve"> se pudo descubrir la existencia de una respuesta continua, la cual seguía un patrón único para todos los individuos en un modelo de 10 niveles para clasificar su capacidad autorregulatoria (Tiecks et al. 1995). Luego se presentaron análisis comparativos de la mayoría de los métodos de evaluación existentes, entregando valiosos resultados para la evaluación de la AC (Panerai et al., 1997).</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Actualmente el estudio de la AC consiste en medir la presión sanguínea arterial media (PAM) y la velocidad de flujo sanguíneo cerebral (VFSC) que entra por las arterias cerebrales, y así modelar su comportamiento utilizando distintas técnicas de aprendizaje.</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Un enfoque aceptado y utilizado en el Departamento de Ingeniería Informática de la Universidad Santiago de Chile son las máquinas de vectores de soporte (SVM), que utilizan aprendizaje supervisado para entregar modelos representativos de la AC mediante una regresión que permite estimar la VFSC. También los estudios de Chacón et al. (2011) aplican metodologías basadas en regresión multivariada con aplicaciones en clasificadores, el cual realiza un modelamiento utilizando minería de datos para obtener más robustez en el modelo original de Tiecks, permitiendo mediciones del paciente en estado de reposo con cambios espontáneos de presión.</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A partir del aprendizaje se pueden filtrar los modelos para escoger los que mejor representen el fenómeno de la AC. Los filtros</w:t>
      </w:r>
      <w:ins w:id="8" w:author="JLJ " w:date="2022-05-10T17:20:41Z">
        <w:r>
          <w:rPr>
            <w:rFonts w:cs="Times New Roman" w:ascii="Times New Roman" w:hAnsi="Times New Roman"/>
            <w:sz w:val="24"/>
            <w:szCs w:val="24"/>
          </w:rPr>
          <w:t>,</w:t>
        </w:r>
      </w:ins>
      <w:r>
        <w:rPr>
          <w:rFonts w:cs="Times New Roman" w:ascii="Times New Roman" w:hAnsi="Times New Roman"/>
          <w:sz w:val="24"/>
          <w:szCs w:val="24"/>
        </w:rPr>
        <w:t xml:space="preserve"> en primera instancia</w:t>
      </w:r>
      <w:ins w:id="9" w:author="JLJ " w:date="2022-05-10T17:20:50Z">
        <w:r>
          <w:rPr>
            <w:rFonts w:cs="Times New Roman" w:ascii="Times New Roman" w:hAnsi="Times New Roman"/>
            <w:sz w:val="24"/>
            <w:szCs w:val="24"/>
          </w:rPr>
          <w:t>,</w:t>
        </w:r>
      </w:ins>
      <w:r>
        <w:rPr>
          <w:rFonts w:cs="Times New Roman" w:ascii="Times New Roman" w:hAnsi="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r>
        <w:rPr>
          <w:rFonts w:cs="Times New Roman" w:ascii="Times New Roman" w:hAnsi="Times New Roman"/>
          <w:i/>
          <w:iCs/>
          <w:sz w:val="24"/>
          <w:szCs w:val="24"/>
        </w:rPr>
        <w:t>grid</w:t>
      </w:r>
      <w:r>
        <w:rPr>
          <w:rFonts w:cs="Times New Roman" w:ascii="Times New Roman" w:hAnsi="Times New Roman"/>
          <w:sz w:val="24"/>
          <w:szCs w:val="24"/>
        </w:rPr>
        <w:t>) en base a los filtros normales, y luego el filtro con las nuevas reglas, donde el investigador le otorga valor a ciertos comportamientos de la señal, obteniendo modelos de posibles señales autorregulatorias humanas (Miranda, 2016).</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Los modelos seleccionados por este nuevo filtro son sometidos a una optimización, para encontrar el mejor modelo del aprendizaje realizado, que</w:t>
      </w:r>
      <w:ins w:id="10" w:author="JLJ " w:date="2022-05-10T17:23:30Z">
        <w:r>
          <w:rPr>
            <w:rFonts w:cs="Times New Roman" w:ascii="Times New Roman" w:hAnsi="Times New Roman"/>
            <w:sz w:val="24"/>
            <w:szCs w:val="24"/>
          </w:rPr>
          <w:t>,</w:t>
        </w:r>
      </w:ins>
      <w:r>
        <w:rPr>
          <w:rFonts w:cs="Times New Roman" w:ascii="Times New Roman" w:hAnsi="Times New Roman"/>
          <w:sz w:val="24"/>
          <w:szCs w:val="24"/>
        </w:rPr>
        <w:t xml:space="preserve"> según los estudios</w:t>
      </w:r>
      <w:ins w:id="11" w:author="JLJ " w:date="2022-05-10T17:23:32Z">
        <w:r>
          <w:rPr>
            <w:rFonts w:cs="Times New Roman" w:ascii="Times New Roman" w:hAnsi="Times New Roman"/>
            <w:sz w:val="24"/>
            <w:szCs w:val="24"/>
          </w:rPr>
          <w:t>,</w:t>
        </w:r>
      </w:ins>
      <w:r>
        <w:rPr>
          <w:rFonts w:cs="Times New Roman" w:ascii="Times New Roman" w:hAnsi="Times New Roman"/>
          <w:sz w:val="24"/>
          <w:szCs w:val="24"/>
        </w:rPr>
        <w:t xml:space="preserve"> el único criterio es la correlación en señales de validación distinta</w:t>
      </w:r>
      <w:ins w:id="12" w:author="JLJ " w:date="2022-05-10T17:23:48Z">
        <w:r>
          <w:rPr>
            <w:rFonts w:cs="Times New Roman" w:ascii="Times New Roman" w:hAnsi="Times New Roman"/>
            <w:sz w:val="24"/>
            <w:szCs w:val="24"/>
          </w:rPr>
          <w:t>s</w:t>
        </w:r>
      </w:ins>
      <w:r>
        <w:rPr>
          <w:rFonts w:cs="Times New Roman" w:ascii="Times New Roman" w:hAnsi="Times New Roman"/>
          <w:sz w:val="24"/>
          <w:szCs w:val="24"/>
        </w:rPr>
        <w:t xml:space="preserve"> a la </w:t>
      </w:r>
      <w:ins w:id="13" w:author="JLJ " w:date="2022-05-10T17:23:51Z">
        <w:r>
          <w:rPr>
            <w:rFonts w:cs="Times New Roman" w:ascii="Times New Roman" w:hAnsi="Times New Roman"/>
            <w:sz w:val="24"/>
            <w:szCs w:val="24"/>
          </w:rPr>
          <w:t xml:space="preserve">usada para </w:t>
        </w:r>
      </w:ins>
      <w:r>
        <w:rPr>
          <w:rFonts w:cs="Times New Roman" w:ascii="Times New Roman" w:hAnsi="Times New Roman"/>
          <w:sz w:val="24"/>
          <w:szCs w:val="24"/>
        </w:rPr>
        <w:t>entrena</w:t>
      </w:r>
      <w:ins w:id="14" w:author="JLJ " w:date="2022-05-10T17:24:01Z">
        <w:r>
          <w:rPr>
            <w:rFonts w:cs="Times New Roman" w:ascii="Times New Roman" w:hAnsi="Times New Roman"/>
            <w:sz w:val="24"/>
            <w:szCs w:val="24"/>
          </w:rPr>
          <w:t>r</w:t>
        </w:r>
      </w:ins>
      <w:del w:id="15" w:author="JLJ " w:date="2022-05-10T17:24:02Z">
        <w:r>
          <w:rPr>
            <w:rFonts w:cs="Times New Roman" w:ascii="Times New Roman" w:hAnsi="Times New Roman"/>
            <w:sz w:val="24"/>
            <w:szCs w:val="24"/>
          </w:rPr>
          <w:delText>da</w:delText>
        </w:r>
      </w:del>
      <w:r>
        <w:rPr>
          <w:rFonts w:cs="Times New Roman" w:ascii="Times New Roman" w:hAnsi="Times New Roman"/>
          <w:sz w:val="24"/>
          <w:szCs w:val="24"/>
        </w:rPr>
        <w:t>, lo que podría provocar casos de sobre entrenamiento</w:t>
      </w:r>
      <w:del w:id="16" w:author="JLJ " w:date="2022-05-10T17:24:15Z">
        <w:r>
          <w:rPr>
            <w:rFonts w:cs="Times New Roman" w:ascii="Times New Roman" w:hAnsi="Times New Roman"/>
            <w:sz w:val="24"/>
            <w:szCs w:val="24"/>
          </w:rPr>
          <w:delText xml:space="preserve"> del comportamiento</w:delText>
        </w:r>
      </w:del>
      <w:r>
        <w:rPr>
          <w:rFonts w:cs="Times New Roman" w:ascii="Times New Roman" w:hAnsi="Times New Roman"/>
          <w:sz w:val="24"/>
          <w:szCs w:val="24"/>
        </w:rPr>
        <w:t>.</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Como la optimización de encontrar el mejor modelo depende de la función objetivo, se han realizado estudios donde se utilizan nuevos enfoques para abordar este problema, como la optimización multi objetivo (OMO) junto al principio de Pareto, que cambia la función objetivo al dominio múltiple (Vallejos, 2017).</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 xml:space="preserve">Por otro lado, estudios sugieren que una optimización por enjambre de partículas mejorada, basada en el cambio dinámico del peso inercial, supone una mejora de las habilidades de exploración y explotación del algoritmo de optimización multiobjetivo, manteniendo la diversidad y convergencia de las soluciones optimas de Pareto (Zhang et al., 2013). También se han realizado estudios de optimizaciones con enfoques metaheurísticos como optimización por </w:t>
      </w:r>
      <w:commentRangeStart w:id="0"/>
      <w:r>
        <w:rPr>
          <w:rFonts w:cs="Times New Roman" w:ascii="Times New Roman" w:hAnsi="Times New Roman"/>
          <w:sz w:val="24"/>
          <w:szCs w:val="24"/>
        </w:rPr>
        <w:t>enjambre de partículas</w:t>
      </w:r>
      <w:ins w:id="17" w:author="JLJ " w:date="2022-05-10T17:25:18Z">
        <w:r>
          <w:rPr>
            <w:rFonts w:cs="Times New Roman" w:ascii="Times New Roman" w:hAnsi="Times New Roman"/>
            <w:sz w:val="24"/>
            <w:szCs w:val="24"/>
          </w:rPr>
        </w:r>
      </w:ins>
      <w:commentRangeEnd w:id="0"/>
      <w:r>
        <w:commentReference w:id="0"/>
      </w:r>
      <w:r>
        <w:rPr>
          <w:rFonts w:cs="Times New Roman" w:ascii="Times New Roman" w:hAnsi="Times New Roman"/>
          <w:sz w:val="24"/>
          <w:szCs w:val="24"/>
        </w:rPr>
        <w:t xml:space="preserve"> (PSO) basados en recocido simulado (SA) para encontrar parámetros de modelos de AC (Sharma et al., 2011).</w:t>
      </w:r>
    </w:p>
    <w:p>
      <w:pPr>
        <w:pStyle w:val="Normal"/>
        <w:rPr>
          <w:rFonts w:ascii="Times New Roman" w:hAnsi="Times New Roman" w:cs="Times New Roman"/>
          <w:sz w:val="28"/>
          <w:szCs w:val="28"/>
        </w:rPr>
      </w:pPr>
      <w:r>
        <w:rPr/>
      </w:r>
    </w:p>
    <w:p>
      <w:pPr>
        <w:pStyle w:val="Ttulo2"/>
        <w:numPr>
          <w:ilvl w:val="1"/>
          <w:numId w:val="2"/>
        </w:numPr>
        <w:ind w:left="360" w:hanging="0"/>
        <w:rPr>
          <w:rFonts w:ascii="Times New Roman" w:hAnsi="Times New Roman" w:cs="Times New Roman"/>
          <w:sz w:val="24"/>
          <w:szCs w:val="24"/>
        </w:rPr>
      </w:pPr>
      <w:r>
        <w:rPr>
          <w:rFonts w:cs="Times New Roman" w:ascii="Times New Roman" w:hAnsi="Times New Roman"/>
          <w:sz w:val="24"/>
          <w:szCs w:val="24"/>
        </w:rPr>
        <w:t xml:space="preserve"> </w:t>
      </w:r>
      <w:bookmarkStart w:id="7" w:name="_Toc103053846"/>
      <w:r>
        <w:rPr>
          <w:rFonts w:cs="Times New Roman" w:ascii="Times New Roman" w:hAnsi="Times New Roman"/>
          <w:sz w:val="24"/>
          <w:szCs w:val="24"/>
        </w:rPr>
        <w:t>ENFOQUES DE SOLUCIÓN</w:t>
      </w:r>
      <w:bookmarkEnd w:id="7"/>
    </w:p>
    <w:p>
      <w:pPr>
        <w:pStyle w:val="Normal"/>
        <w:rPr>
          <w:rFonts w:ascii="Times New Roman" w:hAnsi="Times New Roman" w:cs="Times New Roman"/>
          <w:sz w:val="28"/>
          <w:szCs w:val="28"/>
        </w:rPr>
      </w:pPr>
      <w:r>
        <w:rPr/>
      </w:r>
    </w:p>
    <w:p>
      <w:pPr>
        <w:pStyle w:val="Ttulo3"/>
        <w:numPr>
          <w:ilvl w:val="2"/>
          <w:numId w:val="2"/>
        </w:numPr>
        <w:ind w:left="1134" w:hanging="708"/>
        <w:rPr>
          <w:rFonts w:ascii="Times New Roman" w:hAnsi="Times New Roman" w:cs="Times New Roman"/>
          <w:b/>
          <w:b/>
          <w:bCs/>
          <w:color w:val="auto"/>
        </w:rPr>
      </w:pPr>
      <w:bookmarkStart w:id="8" w:name="_Toc103053847"/>
      <w:r>
        <w:rPr>
          <w:rFonts w:cs="Times New Roman" w:ascii="Times New Roman" w:hAnsi="Times New Roman"/>
          <w:b/>
          <w:bCs/>
          <w:color w:val="auto"/>
        </w:rPr>
        <w:t xml:space="preserve">Optimización por </w:t>
      </w:r>
      <w:r>
        <w:rPr>
          <w:rFonts w:cs="Times New Roman" w:ascii="Times New Roman" w:hAnsi="Times New Roman"/>
          <w:b/>
          <w:bCs/>
          <w:color w:val="C9211E"/>
          <w:rPrChange w:id="0" w:author="JLJ " w:date="2022-05-10T17:55:42Z"/>
        </w:rPr>
        <w:t>Enjambre de Partículas</w:t>
      </w:r>
      <w:bookmarkEnd w:id="8"/>
    </w:p>
    <w:p>
      <w:pPr>
        <w:pStyle w:val="Normal"/>
        <w:rPr>
          <w:rFonts w:ascii="Times New Roman" w:hAnsi="Times New Roman" w:cs="Times New Roman"/>
          <w:sz w:val="28"/>
          <w:szCs w:val="28"/>
        </w:rPr>
      </w:pPr>
      <w:r>
        <w:rPr/>
      </w:r>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 xml:space="preserve">El método de optimización por </w:t>
      </w:r>
      <w:r>
        <w:rPr>
          <w:rFonts w:cs="Times New Roman" w:ascii="Times New Roman" w:hAnsi="Times New Roman"/>
          <w:color w:val="C9211E"/>
          <w:sz w:val="24"/>
          <w:szCs w:val="24"/>
          <w:rPrChange w:id="0" w:author="JLJ " w:date="2022-05-10T17:55:48Z"/>
        </w:rPr>
        <w:t>enjambres de partículas</w:t>
      </w:r>
      <w:r>
        <w:rPr>
          <w:rFonts w:cs="Times New Roman" w:ascii="Times New Roman" w:hAnsi="Times New Roman"/>
          <w:sz w:val="24"/>
          <w:szCs w:val="24"/>
        </w:rPr>
        <w:t xml:space="preserve"> 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 al., 2016).</w:t>
      </w:r>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La PSO es reconocida como una herramienta útil para resolver problemas de optimización. Es un método de búsqueda estocástico poblacional donde cada partícula del enjambre encuentra un camino de acuerdo con la siguiente información:</w:t>
      </w:r>
    </w:p>
    <w:p>
      <w:pPr>
        <w:pStyle w:val="ListParagraph"/>
        <w:numPr>
          <w:ilvl w:val="0"/>
          <w:numId w:val="3"/>
        </w:numPr>
        <w:spacing w:before="0" w:after="160"/>
        <w:contextualSpacing/>
        <w:rPr>
          <w:rFonts w:ascii="Times New Roman" w:hAnsi="Times New Roman" w:cs="Times New Roman"/>
          <w:sz w:val="24"/>
          <w:szCs w:val="24"/>
        </w:rPr>
      </w:pPr>
      <w:r>
        <w:rPr>
          <w:rFonts w:cs="Times New Roman" w:ascii="Times New Roman" w:hAnsi="Times New Roman"/>
          <w:sz w:val="24"/>
          <w:szCs w:val="24"/>
        </w:rPr>
        <w:t>Desde su propia posición.</w:t>
      </w:r>
    </w:p>
    <w:p>
      <w:pPr>
        <w:pStyle w:val="ListParagraph"/>
        <w:numPr>
          <w:ilvl w:val="0"/>
          <w:numId w:val="3"/>
        </w:numPr>
        <w:spacing w:before="0" w:after="160"/>
        <w:contextualSpacing/>
        <w:rPr>
          <w:rFonts w:ascii="Times New Roman" w:hAnsi="Times New Roman" w:cs="Times New Roman"/>
          <w:sz w:val="24"/>
          <w:szCs w:val="24"/>
        </w:rPr>
      </w:pPr>
      <w:r>
        <w:rPr>
          <w:rFonts w:cs="Times New Roman" w:ascii="Times New Roman" w:hAnsi="Times New Roman"/>
          <w:sz w:val="24"/>
          <w:szCs w:val="24"/>
        </w:rPr>
        <w:t>Desde la mejor posición global del enjambre completo.</w:t>
      </w:r>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A través de la cooperación entre los individuos, el grupo es capaz de conseguir su objetivo de manera eficaz y efectiva (Sharma et al., 2011). Sin embargo, la PSO estándar posee las siguientes limitaciones:</w:t>
      </w:r>
    </w:p>
    <w:p>
      <w:pPr>
        <w:pStyle w:val="ListParagraph"/>
        <w:numPr>
          <w:ilvl w:val="0"/>
          <w:numId w:val="4"/>
        </w:numPr>
        <w:spacing w:before="0" w:after="160"/>
        <w:contextualSpacing/>
        <w:rPr>
          <w:rFonts w:ascii="Times New Roman" w:hAnsi="Times New Roman" w:cs="Times New Roman"/>
          <w:b/>
          <w:b/>
          <w:bCs/>
          <w:color w:val="auto"/>
        </w:rPr>
      </w:pPr>
      <w:r>
        <w:rPr>
          <w:rFonts w:cs="Times New Roman" w:ascii="Times New Roman" w:hAnsi="Times New Roman"/>
          <w:sz w:val="24"/>
          <w:szCs w:val="24"/>
        </w:rPr>
        <w:t>Convergencia prematura, las razones son:</w:t>
      </w:r>
    </w:p>
    <w:p>
      <w:pPr>
        <w:pStyle w:val="ListParagraph"/>
        <w:numPr>
          <w:ilvl w:val="1"/>
          <w:numId w:val="4"/>
        </w:numPr>
        <w:spacing w:before="0" w:after="160"/>
        <w:contextualSpacing/>
        <w:rPr>
          <w:rFonts w:ascii="Times New Roman" w:hAnsi="Times New Roman" w:cs="Times New Roman"/>
          <w:b/>
          <w:b/>
          <w:bCs/>
          <w:color w:val="auto"/>
        </w:rPr>
      </w:pPr>
      <w:r>
        <w:rPr>
          <w:rFonts w:cs="Times New Roman" w:ascii="Times New Roman" w:hAnsi="Times New Roman"/>
          <w:sz w:val="24"/>
          <w:szCs w:val="24"/>
        </w:rPr>
        <w:t>La velocidad de la partícula se hace cero después de algunas iteraciones.</w:t>
      </w:r>
    </w:p>
    <w:p>
      <w:pPr>
        <w:pStyle w:val="ListParagraph"/>
        <w:numPr>
          <w:ilvl w:val="1"/>
          <w:numId w:val="4"/>
        </w:numPr>
        <w:spacing w:before="0" w:after="160"/>
        <w:contextualSpacing/>
        <w:rPr>
          <w:rFonts w:ascii="Times New Roman" w:hAnsi="Times New Roman" w:cs="Times New Roman"/>
          <w:b/>
          <w:b/>
          <w:bCs/>
          <w:color w:val="auto"/>
        </w:rPr>
      </w:pPr>
      <w:r>
        <w:rPr>
          <w:rFonts w:cs="Times New Roman" w:ascii="Times New Roman" w:hAnsi="Times New Roman"/>
          <w:sz w:val="24"/>
          <w:szCs w:val="24"/>
        </w:rPr>
        <w:t>Pérdida de diversidad.</w:t>
      </w:r>
    </w:p>
    <w:p>
      <w:pPr>
        <w:pStyle w:val="ListParagraph"/>
        <w:numPr>
          <w:ilvl w:val="0"/>
          <w:numId w:val="4"/>
        </w:numPr>
        <w:spacing w:before="0" w:after="160"/>
        <w:contextualSpacing/>
        <w:rPr>
          <w:rFonts w:ascii="Times New Roman" w:hAnsi="Times New Roman" w:cs="Times New Roman"/>
          <w:b/>
          <w:b/>
          <w:bCs/>
          <w:color w:val="auto"/>
        </w:rPr>
      </w:pPr>
      <w:r>
        <w:rPr>
          <w:rFonts w:cs="Times New Roman" w:ascii="Times New Roman" w:hAnsi="Times New Roman"/>
          <w:sz w:val="24"/>
          <w:szCs w:val="24"/>
        </w:rPr>
        <w:t>Sensibilidad a parámetros de entrada y tamaño de la población.</w:t>
      </w:r>
    </w:p>
    <w:p>
      <w:pPr>
        <w:pStyle w:val="ListParagraph"/>
        <w:spacing w:before="0" w:after="160"/>
        <w:ind w:left="1854" w:hanging="0"/>
        <w:contextualSpacing/>
        <w:rPr>
          <w:rFonts w:ascii="Times New Roman" w:hAnsi="Times New Roman" w:cs="Times New Roman"/>
          <w:b/>
          <w:b/>
          <w:bCs/>
          <w:color w:val="auto"/>
        </w:rPr>
      </w:pPr>
      <w:r>
        <w:rPr>
          <w:rFonts w:cs="Times New Roman" w:ascii="Times New Roman" w:hAnsi="Times New Roman"/>
          <w:b/>
          <w:bCs/>
          <w:color w:val="auto"/>
        </w:rPr>
      </w:r>
    </w:p>
    <w:p>
      <w:pPr>
        <w:pStyle w:val="Ttulo3"/>
        <w:numPr>
          <w:ilvl w:val="2"/>
          <w:numId w:val="3"/>
        </w:numPr>
        <w:ind w:left="1134" w:hanging="708"/>
        <w:rPr>
          <w:rFonts w:ascii="Times New Roman" w:hAnsi="Times New Roman" w:cs="Times New Roman"/>
          <w:b/>
          <w:b/>
          <w:bCs/>
          <w:color w:val="auto"/>
        </w:rPr>
      </w:pPr>
      <w:bookmarkStart w:id="9" w:name="_Toc103053848"/>
      <w:r>
        <w:rPr>
          <w:rFonts w:cs="Times New Roman" w:ascii="Times New Roman" w:hAnsi="Times New Roman"/>
          <w:b/>
          <w:bCs/>
          <w:color w:val="auto"/>
        </w:rPr>
        <w:t>Variaciones de PSO</w:t>
      </w:r>
      <w:bookmarkEnd w:id="9"/>
    </w:p>
    <w:p>
      <w:pPr>
        <w:pStyle w:val="Ttulo4"/>
        <w:numPr>
          <w:ilvl w:val="3"/>
          <w:numId w:val="3"/>
        </w:numPr>
        <w:ind w:left="1134" w:hanging="720"/>
        <w:rPr>
          <w:rFonts w:ascii="Times New Roman" w:hAnsi="Times New Roman" w:cs="Times New Roman"/>
          <w:b/>
          <w:b/>
          <w:bCs/>
          <w:i w:val="false"/>
          <w:i w:val="false"/>
          <w:iCs w:val="false"/>
          <w:color w:val="auto"/>
          <w:sz w:val="24"/>
          <w:szCs w:val="24"/>
        </w:rPr>
      </w:pPr>
      <w:r>
        <w:rPr>
          <w:rFonts w:cs="Times New Roman" w:ascii="Times New Roman" w:hAnsi="Times New Roman"/>
          <w:b/>
          <w:bCs/>
          <w:i w:val="false"/>
          <w:iCs w:val="false"/>
          <w:color w:val="auto"/>
          <w:sz w:val="24"/>
          <w:szCs w:val="24"/>
        </w:rPr>
        <w:t xml:space="preserve"> </w:t>
      </w:r>
      <w:r>
        <w:rPr>
          <w:rFonts w:cs="Times New Roman" w:ascii="Times New Roman" w:hAnsi="Times New Roman"/>
          <w:b/>
          <w:bCs/>
          <w:i w:val="false"/>
          <w:iCs w:val="false"/>
          <w:color w:val="auto"/>
          <w:sz w:val="24"/>
          <w:szCs w:val="24"/>
        </w:rPr>
        <w:t>Optimización por Enjambre de Partículas basado en Recocido Simulado</w:t>
      </w:r>
    </w:p>
    <w:p>
      <w:pPr>
        <w:pStyle w:val="Normal"/>
        <w:rPr>
          <w:rFonts w:ascii="Times New Roman" w:hAnsi="Times New Roman" w:cs="Times New Roman"/>
          <w:b/>
          <w:b/>
          <w:bCs/>
          <w:color w:val="auto"/>
        </w:rPr>
      </w:pPr>
      <w:r>
        <w:rPr>
          <w:rFonts w:cs="Times New Roman" w:ascii="Times New Roman" w:hAnsi="Times New Roman"/>
          <w:b/>
          <w:bCs/>
          <w:color w:val="auto"/>
        </w:rPr>
      </w:r>
    </w:p>
    <w:p>
      <w:pPr>
        <w:pStyle w:val="Normal"/>
        <w:ind w:left="360" w:firstLine="1134"/>
        <w:rPr>
          <w:rFonts w:ascii="Times New Roman" w:hAnsi="Times New Roman" w:cs="Times New Roman"/>
          <w:color w:val="auto"/>
          <w:sz w:val="24"/>
          <w:szCs w:val="24"/>
        </w:rPr>
      </w:pPr>
      <w:r>
        <w:rPr>
          <w:rFonts w:cs="Times New Roman" w:ascii="Times New Roman" w:hAnsi="Times New Roman"/>
          <w:color w:val="auto"/>
          <w:sz w:val="24"/>
          <w:szCs w:val="24"/>
        </w:rPr>
        <w:t>El algoritmo de optimización por enjambre de partículas basado en recocido simulado (SAPSO) puede disminuir las desventajas de la PSO estándar mejorando su habilidad de encontrar óptimos globales. También en otros estudios se han introducido relaciones de mapeo entre pesos inerciales y temperatura de recocido, mejorando la velocidad y la precisión (</w:t>
      </w:r>
      <w:r>
        <w:rPr>
          <w:rFonts w:cs="Times New Roman" w:ascii="Times New Roman" w:hAnsi="Times New Roman"/>
          <w:sz w:val="24"/>
          <w:szCs w:val="24"/>
        </w:rPr>
        <w:t>Sharma et al., 2011</w:t>
      </w:r>
      <w:r>
        <w:rPr>
          <w:rFonts w:cs="Times New Roman" w:ascii="Times New Roman" w:hAnsi="Times New Roman"/>
          <w:color w:val="auto"/>
          <w:sz w:val="24"/>
          <w:szCs w:val="24"/>
        </w:rPr>
        <w:t>). 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 Por lo que aumentar la diversidad no es suficiente en algunas ocasiones.</w:t>
      </w:r>
    </w:p>
    <w:p>
      <w:pPr>
        <w:pStyle w:val="Normal"/>
        <w:ind w:left="360" w:firstLine="1134"/>
        <w:rPr>
          <w:rFonts w:ascii="Times New Roman" w:hAnsi="Times New Roman" w:cs="Times New Roman"/>
          <w:color w:val="auto"/>
          <w:sz w:val="24"/>
          <w:szCs w:val="24"/>
        </w:rPr>
      </w:pPr>
      <w:r>
        <w:rPr>
          <w:rFonts w:cs="Times New Roman" w:ascii="Times New Roman" w:hAnsi="Times New Roman"/>
          <w:color w:val="auto"/>
          <w:sz w:val="24"/>
          <w:szCs w:val="24"/>
        </w:rPr>
      </w:r>
    </w:p>
    <w:p>
      <w:pPr>
        <w:pStyle w:val="Ttulo4"/>
        <w:numPr>
          <w:ilvl w:val="3"/>
          <w:numId w:val="3"/>
        </w:numPr>
        <w:ind w:left="1134" w:hanging="720"/>
        <w:rPr>
          <w:rFonts w:ascii="Times New Roman" w:hAnsi="Times New Roman" w:cs="Times New Roman"/>
          <w:b/>
          <w:b/>
          <w:bCs/>
          <w:i w:val="false"/>
          <w:i w:val="false"/>
          <w:iCs w:val="false"/>
          <w:color w:val="auto"/>
          <w:sz w:val="24"/>
          <w:szCs w:val="24"/>
        </w:rPr>
      </w:pPr>
      <w:r>
        <w:rPr>
          <w:rFonts w:cs="Times New Roman" w:ascii="Times New Roman" w:hAnsi="Times New Roman"/>
          <w:b/>
          <w:bCs/>
          <w:i w:val="false"/>
          <w:iCs w:val="false"/>
          <w:color w:val="auto"/>
          <w:sz w:val="24"/>
          <w:szCs w:val="24"/>
        </w:rPr>
        <w:t xml:space="preserve"> </w:t>
      </w:r>
      <w:r>
        <w:rPr>
          <w:rFonts w:cs="Times New Roman" w:ascii="Times New Roman" w:hAnsi="Times New Roman"/>
          <w:b/>
          <w:bCs/>
          <w:i w:val="false"/>
          <w:iCs w:val="false"/>
          <w:color w:val="auto"/>
          <w:sz w:val="24"/>
          <w:szCs w:val="24"/>
        </w:rPr>
        <w:t>Optimización por Multi Enjambre de Partículas</w:t>
      </w:r>
    </w:p>
    <w:p>
      <w:pPr>
        <w:pStyle w:val="Normal"/>
        <w:rPr>
          <w:rFonts w:ascii="Times New Roman" w:hAnsi="Times New Roman" w:cs="Times New Roman"/>
          <w:b/>
          <w:b/>
          <w:bCs/>
          <w:color w:val="auto"/>
        </w:rPr>
      </w:pPr>
      <w:r>
        <w:rPr>
          <w:rFonts w:cs="Times New Roman" w:ascii="Times New Roman" w:hAnsi="Times New Roman"/>
          <w:b/>
          <w:bCs/>
          <w:color w:val="auto"/>
        </w:rPr>
      </w:r>
    </w:p>
    <w:p>
      <w:pPr>
        <w:pStyle w:val="Normal"/>
        <w:ind w:left="360" w:firstLine="1134"/>
        <w:rPr>
          <w:rFonts w:ascii="Times New Roman" w:hAnsi="Times New Roman" w:cs="Times New Roman"/>
          <w:color w:val="auto"/>
          <w:sz w:val="24"/>
          <w:szCs w:val="24"/>
        </w:rPr>
      </w:pPr>
      <w:r>
        <w:rPr>
          <w:rFonts w:cs="Times New Roman" w:ascii="Times New Roman" w:hAnsi="Times New Roman"/>
          <w:color w:val="auto"/>
          <w:sz w:val="24"/>
          <w:szCs w:val="24"/>
        </w:rPr>
        <w:t>Estudios se inspiran en la idea de que la información de distintas relaciones se puede combinar para producir otro tipo de relaciones, proponiendo los métodos de optimización por multi enjambre de partículas (MSPSO). Donde son propuestas estrategias para balancear la exploración y la explotación de los métodos PSO estándar (Xia et al., 2018). A pesar de tener buen rendimiento en términos de precisión en funciones complejas, presenta rendimientos moderados en utilización de tiempo, por lo tanto, este enfoque podría no ser el adecuado para una selección más rápida de modelos de AC.</w:t>
      </w:r>
    </w:p>
    <w:p>
      <w:pPr>
        <w:pStyle w:val="Normal"/>
        <w:rPr>
          <w:rFonts w:ascii="Times New Roman" w:hAnsi="Times New Roman" w:cs="Times New Roman"/>
          <w:sz w:val="28"/>
          <w:szCs w:val="28"/>
        </w:rPr>
      </w:pPr>
      <w:r>
        <w:rPr/>
      </w:r>
    </w:p>
    <w:p>
      <w:pPr>
        <w:pStyle w:val="Normal"/>
        <w:rPr>
          <w:rFonts w:ascii="Times New Roman" w:hAnsi="Times New Roman" w:cs="Times New Roman"/>
          <w:sz w:val="28"/>
          <w:szCs w:val="28"/>
        </w:rPr>
      </w:pPr>
      <w:r>
        <w:rPr/>
      </w:r>
    </w:p>
    <w:p>
      <w:pPr>
        <w:pStyle w:val="Ttulo2"/>
        <w:numPr>
          <w:ilvl w:val="1"/>
          <w:numId w:val="2"/>
        </w:numPr>
        <w:ind w:left="360" w:hanging="0"/>
        <w:rPr>
          <w:rFonts w:ascii="Times New Roman" w:hAnsi="Times New Roman" w:cs="Times New Roman"/>
          <w:sz w:val="24"/>
          <w:szCs w:val="24"/>
        </w:rPr>
      </w:pPr>
      <w:r>
        <w:rPr>
          <w:rFonts w:cs="Times New Roman" w:ascii="Times New Roman" w:hAnsi="Times New Roman"/>
          <w:sz w:val="24"/>
          <w:szCs w:val="24"/>
        </w:rPr>
        <w:t xml:space="preserve"> </w:t>
      </w:r>
      <w:bookmarkStart w:id="10" w:name="_Toc103053849"/>
      <w:r>
        <w:rPr>
          <w:rFonts w:cs="Times New Roman" w:ascii="Times New Roman" w:hAnsi="Times New Roman"/>
          <w:sz w:val="24"/>
          <w:szCs w:val="24"/>
        </w:rPr>
        <w:t>JUSTIFICACIÓN DEL ENFOQUE SELECCIONADO</w:t>
      </w:r>
      <w:bookmarkEnd w:id="10"/>
    </w:p>
    <w:p>
      <w:pPr>
        <w:pStyle w:val="Normal"/>
        <w:rPr>
          <w:rFonts w:ascii="Times New Roman" w:hAnsi="Times New Roman" w:cs="Times New Roman"/>
        </w:rPr>
      </w:pPr>
      <w:r>
        <w:rPr>
          <w:rFonts w:cs="Times New Roman" w:ascii="Times New Roman" w:hAnsi="Times New Roman"/>
        </w:rPr>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 xml:space="preserve">El enfoque seleccionado es la PSO, debido a su </w:t>
      </w:r>
      <w:commentRangeStart w:id="1"/>
      <w:r>
        <w:rPr>
          <w:rFonts w:cs="Times New Roman" w:ascii="Times New Roman" w:hAnsi="Times New Roman"/>
          <w:sz w:val="24"/>
          <w:szCs w:val="24"/>
        </w:rPr>
        <w:t>simplicidad</w:t>
      </w:r>
      <w:ins w:id="20" w:author="JLJ " w:date="2022-05-10T17:58:29Z">
        <w:r>
          <w:rPr>
            <w:rFonts w:cs="Times New Roman" w:ascii="Times New Roman" w:hAnsi="Times New Roman"/>
            <w:sz w:val="24"/>
            <w:szCs w:val="24"/>
          </w:rPr>
        </w:r>
      </w:ins>
      <w:commentRangeEnd w:id="1"/>
      <w:r>
        <w:commentReference w:id="1"/>
      </w:r>
      <w:r>
        <w:rPr>
          <w:rFonts w:cs="Times New Roman" w:ascii="Times New Roman" w:hAnsi="Times New Roman"/>
          <w:sz w:val="24"/>
          <w:szCs w:val="24"/>
        </w:rPr>
        <w:t xml:space="preserve"> y sus directas aplicaciones a los problemas, probando ser un método eficiente para varios problemas de ciencias e ingeniería, constituyendo un método alternativo a los existentes para modelar la AC, o complementando a la OMO. Las principales ventajas de la PSO son:</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Es un optimizador global libre de derivadas.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Rápido y fácil de paralelizar.</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Necesita pocos parámetros de entrada.</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Además, el enfoque metaheurístico sirve como referencia en la exploración de nuevos métodos para la selección eficiente de mejores modelos de la AC.</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360" w:hanging="0"/>
        <w:rPr>
          <w:rFonts w:ascii="Times New Roman" w:hAnsi="Times New Roman" w:cs="Times New Roman"/>
          <w:sz w:val="28"/>
          <w:szCs w:val="28"/>
        </w:rPr>
      </w:pPr>
      <w:bookmarkStart w:id="11" w:name="_Toc103053850"/>
      <w:r>
        <w:rPr>
          <w:rFonts w:cs="Times New Roman" w:ascii="Times New Roman" w:hAnsi="Times New Roman"/>
          <w:sz w:val="28"/>
          <w:szCs w:val="28"/>
        </w:rPr>
        <w:t>DESCRIPCIÓN DE LA SOLUCIÓN PROPUESTA</w:t>
      </w:r>
      <w:bookmarkEnd w:id="11"/>
    </w:p>
    <w:p>
      <w:pPr>
        <w:pStyle w:val="Ttulo2"/>
        <w:numPr>
          <w:ilvl w:val="1"/>
          <w:numId w:val="2"/>
        </w:numPr>
        <w:ind w:left="360" w:hanging="0"/>
        <w:rPr>
          <w:rFonts w:ascii="Times New Roman" w:hAnsi="Times New Roman" w:cs="Times New Roman"/>
          <w:sz w:val="24"/>
          <w:szCs w:val="28"/>
        </w:rPr>
      </w:pPr>
      <w:r>
        <w:rPr>
          <w:rFonts w:cs="Times New Roman" w:ascii="Times New Roman" w:hAnsi="Times New Roman"/>
          <w:sz w:val="24"/>
          <w:szCs w:val="28"/>
        </w:rPr>
        <w:t xml:space="preserve"> </w:t>
      </w:r>
      <w:bookmarkStart w:id="12" w:name="_Toc103053851"/>
      <w:r>
        <w:rPr>
          <w:rFonts w:cs="Times New Roman" w:ascii="Times New Roman" w:hAnsi="Times New Roman"/>
          <w:sz w:val="24"/>
          <w:szCs w:val="28"/>
        </w:rPr>
        <w:t>CARACTERÍSTICAS DE LA SOLUCIÓN</w:t>
      </w:r>
      <w:bookmarkEnd w:id="12"/>
    </w:p>
    <w:p>
      <w:pPr>
        <w:pStyle w:val="Normal"/>
        <w:rPr>
          <w:rFonts w:ascii="Times New Roman" w:hAnsi="Times New Roman" w:cs="Times New Roman"/>
          <w:sz w:val="28"/>
          <w:szCs w:val="28"/>
        </w:rPr>
      </w:pPr>
      <w:r>
        <w:rPr/>
      </w:r>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 xml:space="preserve">La solución consiste en una evaluación de si PSO es adecuado para resolver el problema de generar modelos de la hemodinámica cerebral de buena calidad, en comparación con los otros métodos utilizados, y reducir el tiempo de procesamiento de datos. Este método guiará el proceso de búsqueda de los mejores modelos en el espacio de soluciones de manera acotada utilizando R, un lenguaje y entorno de programación para análisis estadístico, y los programas </w:t>
      </w:r>
      <w:r>
        <w:rPr>
          <w:rFonts w:cs="Times New Roman" w:ascii="Times New Roman" w:hAnsi="Times New Roman"/>
          <w:i/>
          <w:iCs/>
          <w:sz w:val="24"/>
          <w:szCs w:val="24"/>
        </w:rPr>
        <w:t>autoregulatory index</w:t>
      </w:r>
      <w:r>
        <w:rPr>
          <w:rFonts w:cs="Times New Roman" w:ascii="Times New Roman" w:hAnsi="Times New Roman"/>
          <w:sz w:val="24"/>
          <w:szCs w:val="24"/>
        </w:rPr>
        <w:t xml:space="preserve"> (ARI) y </w:t>
      </w:r>
      <w:r>
        <w:rPr>
          <w:rFonts w:cs="Times New Roman" w:ascii="Times New Roman" w:hAnsi="Times New Roman"/>
          <w:i/>
          <w:iCs/>
          <w:sz w:val="24"/>
          <w:szCs w:val="24"/>
        </w:rPr>
        <w:t>model-free auto-regulation index</w:t>
      </w:r>
      <w:r>
        <w:rPr>
          <w:rFonts w:cs="Times New Roman" w:ascii="Times New Roman" w:hAnsi="Times New Roman"/>
          <w:sz w:val="24"/>
          <w:szCs w:val="24"/>
        </w:rPr>
        <w:t xml:space="preserve"> (mfARI), </w:t>
      </w:r>
      <w:r>
        <w:rPr>
          <w:rFonts w:cs="Times New Roman" w:ascii="Times New Roman" w:hAnsi="Times New Roman"/>
          <w:i/>
          <w:iCs/>
          <w:sz w:val="24"/>
          <w:szCs w:val="24"/>
        </w:rPr>
        <w:t>software</w:t>
      </w:r>
      <w:r>
        <w:rPr>
          <w:rFonts w:cs="Times New Roman" w:ascii="Times New Roman" w:hAnsi="Times New Roman"/>
          <w:sz w:val="24"/>
          <w:szCs w:val="24"/>
        </w:rPr>
        <w:t xml:space="preserve"> implementado en R que realiza el cálculo de los índices de autorregulación cerebral (Chacón et al., 2014).</w:t>
      </w:r>
      <w:ins w:id="21" w:author="JLJ " w:date="2022-05-10T17:59:49Z">
        <w:r>
          <w:rPr>
            <w:rFonts w:cs="Times New Roman" w:ascii="Times New Roman" w:hAnsi="Times New Roman"/>
            <w:sz w:val="24"/>
            <w:szCs w:val="24"/>
          </w:rPr>
          <w:commentReference w:id="2"/>
        </w:r>
      </w:ins>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El propósito de la solución es determinar si la búsqueda y selección de estos modelos entregan buenos resultados. Los datos de estudio de los individuos serán entrenados utilizando modelos de aprendizaje lineales y no lineales. Luego se aplican diversos filtros al resultado de estos entrenamientos para obtener los índices de autorregulación y seleccionar con un algoritmo los mejores modelos de acuerdo con diversos factores. Es en este proceso donde entra la PSO para guiar la búsqueda al mejor modelo, definiendo una función objetivo para la optimización y las reglas matemáticas asociadas.</w:t>
      </w:r>
    </w:p>
    <w:p>
      <w:pPr>
        <w:pStyle w:val="Ttulo2"/>
        <w:numPr>
          <w:ilvl w:val="1"/>
          <w:numId w:val="2"/>
        </w:numPr>
        <w:ind w:left="360" w:hanging="0"/>
        <w:rPr>
          <w:rFonts w:ascii="Times New Roman" w:hAnsi="Times New Roman" w:cs="Times New Roman"/>
          <w:sz w:val="24"/>
          <w:szCs w:val="28"/>
        </w:rPr>
      </w:pPr>
      <w:bookmarkStart w:id="13" w:name="_Toc103053852"/>
      <w:r>
        <w:rPr>
          <w:rFonts w:cs="Times New Roman" w:ascii="Times New Roman" w:hAnsi="Times New Roman"/>
          <w:sz w:val="24"/>
          <w:szCs w:val="28"/>
        </w:rPr>
        <w:t>ALCANCES Y LIMITACIONES DE LA SOLUCIÓN</w:t>
      </w:r>
      <w:bookmarkEnd w:id="13"/>
    </w:p>
    <w:p>
      <w:pPr>
        <w:pStyle w:val="Normal"/>
        <w:rPr>
          <w:rFonts w:ascii="Times New Roman" w:hAnsi="Times New Roman" w:cs="Times New Roman"/>
          <w:sz w:val="28"/>
          <w:szCs w:val="28"/>
        </w:rPr>
      </w:pPr>
      <w:r>
        <w:rPr/>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Algunas de las deficiencias que tiene la PSO estándar son en algunos casos la velocidad de búsqueda, y la precisión al encontrar óptimos locales debido a su diversidad.</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Por otro lado, los datos están sujetos al historial clínico de los pacientes y estos deben dar su consentimiento voluntario para ser pa</w:t>
      </w:r>
      <w:ins w:id="22" w:author="JLJ " w:date="2022-05-10T18:00:39Z">
        <w:r>
          <w:rPr>
            <w:rFonts w:cs="Times New Roman" w:ascii="Times New Roman" w:hAnsi="Times New Roman"/>
            <w:sz w:val="24"/>
            <w:szCs w:val="24"/>
          </w:rPr>
          <w:t>r</w:t>
        </w:r>
      </w:ins>
      <w:r>
        <w:rPr>
          <w:rFonts w:cs="Times New Roman" w:ascii="Times New Roman" w:hAnsi="Times New Roman"/>
          <w:sz w:val="24"/>
          <w:szCs w:val="24"/>
        </w:rPr>
        <w:t>te del estudio, además debe ser aprobado por los comités de ética correspondientes.</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Los resultados obtenidos del aprendizaje deben ser filtrados mediante una inspección estándar de medidas fisiológicas, para calcular sus índices ARI y mfARI, y ser evaluados con las técnicas PSO.</w:t>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Si se cumple el objetivo, se podrán obtener resultados eficientes de forma más rápida, mejorando y acelerando los procesos de diagnóstico, monitoreo y control de los pacientes con problemas cerebrales.</w:t>
      </w:r>
    </w:p>
    <w:p>
      <w:pPr>
        <w:pStyle w:val="Ttulo2"/>
        <w:numPr>
          <w:ilvl w:val="1"/>
          <w:numId w:val="2"/>
        </w:numPr>
        <w:ind w:left="360" w:hanging="0"/>
        <w:rPr>
          <w:rFonts w:ascii="Times New Roman" w:hAnsi="Times New Roman" w:cs="Times New Roman"/>
          <w:sz w:val="24"/>
          <w:szCs w:val="28"/>
        </w:rPr>
      </w:pPr>
      <w:r>
        <w:rPr>
          <w:rFonts w:cs="Times New Roman" w:ascii="Times New Roman" w:hAnsi="Times New Roman"/>
          <w:sz w:val="24"/>
          <w:szCs w:val="28"/>
        </w:rPr>
        <w:t xml:space="preserve"> </w:t>
      </w:r>
      <w:bookmarkStart w:id="14" w:name="_Toc103053853"/>
      <w:r>
        <w:rPr>
          <w:rFonts w:cs="Times New Roman" w:ascii="Times New Roman" w:hAnsi="Times New Roman"/>
          <w:sz w:val="24"/>
          <w:szCs w:val="28"/>
        </w:rPr>
        <w:t>EVALUACIÓN DE LA SOLUCIÓN</w:t>
      </w:r>
      <w:bookmarkEnd w:id="14"/>
    </w:p>
    <w:p>
      <w:pPr>
        <w:pStyle w:val="Normal"/>
        <w:rPr>
          <w:rFonts w:ascii="Times New Roman" w:hAnsi="Times New Roman" w:cs="Times New Roman"/>
        </w:rPr>
      </w:pPr>
      <w:r>
        <w:rPr>
          <w:rFonts w:cs="Times New Roman" w:ascii="Times New Roman" w:hAnsi="Times New Roman"/>
        </w:rPr>
      </w:r>
    </w:p>
    <w:p>
      <w:pPr>
        <w:pStyle w:val="Normal"/>
        <w:ind w:left="360" w:firstLine="1134"/>
        <w:rPr>
          <w:rFonts w:ascii="Times New Roman" w:hAnsi="Times New Roman" w:cs="Times New Roman"/>
          <w:sz w:val="24"/>
          <w:szCs w:val="24"/>
        </w:rPr>
      </w:pPr>
      <w:ins w:id="23" w:author="JLJ " w:date="2022-05-10T18:01:08Z">
        <w:r>
          <w:rPr>
            <w:rFonts w:cs="Times New Roman" w:ascii="Times New Roman" w:hAnsi="Times New Roman"/>
            <w:sz w:val="24"/>
            <w:szCs w:val="24"/>
          </w:rPr>
          <w:t xml:space="preserve">Se va a </w:t>
        </w:r>
      </w:ins>
      <w:del w:id="24" w:author="JLJ " w:date="2022-05-10T18:01:12Z">
        <w:r>
          <w:rPr>
            <w:rFonts w:cs="Times New Roman" w:ascii="Times New Roman" w:hAnsi="Times New Roman"/>
            <w:sz w:val="24"/>
            <w:szCs w:val="24"/>
          </w:rPr>
          <w:delText>R</w:delText>
        </w:r>
      </w:del>
      <w:ins w:id="25" w:author="JLJ " w:date="2022-05-10T18:01:12Z">
        <w:r>
          <w:rPr>
            <w:rFonts w:cs="Times New Roman" w:ascii="Times New Roman" w:hAnsi="Times New Roman"/>
            <w:sz w:val="24"/>
            <w:szCs w:val="24"/>
          </w:rPr>
          <w:t>r</w:t>
        </w:r>
      </w:ins>
      <w:r>
        <w:rPr>
          <w:rFonts w:cs="Times New Roman" w:ascii="Times New Roman" w:hAnsi="Times New Roman"/>
          <w:sz w:val="24"/>
          <w:szCs w:val="24"/>
        </w:rPr>
        <w:t xml:space="preserve">ealizar </w:t>
      </w:r>
      <w:ins w:id="26" w:author="JLJ " w:date="2022-05-10T18:01:16Z">
        <w:r>
          <w:rPr>
            <w:rFonts w:cs="Times New Roman" w:ascii="Times New Roman" w:hAnsi="Times New Roman"/>
            <w:sz w:val="24"/>
            <w:szCs w:val="24"/>
          </w:rPr>
          <w:t xml:space="preserve">un </w:t>
        </w:r>
      </w:ins>
      <w:r>
        <w:rPr>
          <w:rFonts w:cs="Times New Roman" w:ascii="Times New Roman" w:hAnsi="Times New Roman"/>
          <w:sz w:val="24"/>
          <w:szCs w:val="24"/>
        </w:rPr>
        <w:t>análisis estadístico para evaluar el desempeño y la eficacia del entrenamiento de los modelos. Comparar la significan</w:t>
      </w:r>
      <w:ins w:id="27" w:author="JLJ " w:date="2022-05-10T18:01:28Z">
        <w:r>
          <w:rPr>
            <w:rFonts w:cs="Times New Roman" w:ascii="Times New Roman" w:hAnsi="Times New Roman"/>
            <w:sz w:val="24"/>
            <w:szCs w:val="24"/>
          </w:rPr>
          <w:t>ción</w:t>
        </w:r>
      </w:ins>
      <w:del w:id="28" w:author="JLJ " w:date="2022-05-10T18:01:31Z">
        <w:r>
          <w:rPr>
            <w:rFonts w:cs="Times New Roman" w:ascii="Times New Roman" w:hAnsi="Times New Roman"/>
            <w:sz w:val="24"/>
            <w:szCs w:val="24"/>
          </w:rPr>
          <w:delText>cia</w:delText>
        </w:r>
      </w:del>
      <w:r>
        <w:rPr>
          <w:rFonts w:cs="Times New Roman" w:ascii="Times New Roman" w:hAnsi="Times New Roman"/>
          <w:sz w:val="24"/>
          <w:szCs w:val="24"/>
        </w:rPr>
        <w:t xml:space="preserve"> y representatividad el resultado de los modelos óptimos con los obtenidos con los métodos OMO (Vallejos, 2017), y con la función objetivo del estudio de Miranda (2016). Determinar si existen configuraciones óptimas para la selección de modelos automáticos de AC utilizando el método PSO que cumplan con los objetivos propuestos.</w:t>
      </w:r>
    </w:p>
    <w:p>
      <w:pPr>
        <w:pStyle w:val="Ttulo1"/>
        <w:numPr>
          <w:ilvl w:val="0"/>
          <w:numId w:val="2"/>
        </w:numPr>
        <w:ind w:left="360" w:hanging="0"/>
        <w:rPr>
          <w:rFonts w:ascii="Times New Roman" w:hAnsi="Times New Roman" w:cs="Times New Roman"/>
          <w:sz w:val="28"/>
          <w:szCs w:val="28"/>
        </w:rPr>
      </w:pPr>
      <w:bookmarkStart w:id="15" w:name="_Toc103053854"/>
      <w:r>
        <w:rPr>
          <w:rFonts w:cs="Times New Roman" w:ascii="Times New Roman" w:hAnsi="Times New Roman"/>
          <w:sz w:val="28"/>
          <w:szCs w:val="28"/>
        </w:rPr>
        <w:t>OBJETIVO GENERAL DEL PROYECTO</w:t>
      </w:r>
      <w:bookmarkEnd w:id="15"/>
    </w:p>
    <w:p>
      <w:pPr>
        <w:pStyle w:val="Normal"/>
        <w:rPr>
          <w:rFonts w:ascii="Times New Roman" w:hAnsi="Times New Roman" w:cs="Times New Roman"/>
          <w:sz w:val="28"/>
          <w:szCs w:val="28"/>
        </w:rPr>
      </w:pPr>
      <w:r>
        <w:rPr/>
      </w:r>
    </w:p>
    <w:p>
      <w:pPr>
        <w:pStyle w:val="Normal"/>
        <w:ind w:left="360" w:firstLine="1134"/>
        <w:rPr>
          <w:rFonts w:ascii="Times New Roman" w:hAnsi="Times New Roman" w:cs="Times New Roman"/>
          <w:sz w:val="24"/>
          <w:szCs w:val="24"/>
        </w:rPr>
      </w:pPr>
      <w:r>
        <w:rPr>
          <w:rFonts w:cs="Times New Roman" w:ascii="Times New Roman" w:hAnsi="Times New Roman"/>
          <w:sz w:val="24"/>
          <w:szCs w:val="24"/>
        </w:rPr>
        <w:t xml:space="preserve">Utilizar la PSO para desarrollar un procedimiento en R que genere modelos de señales biológicas de calidad, que mejor representen el fenómeno real de la autorregulación cerebral a partir del entrenamiento previo de los modelos, seleccionando de manera automática los que mejor se aproximan a </w:t>
      </w:r>
      <w:commentRangeStart w:id="3"/>
      <w:r>
        <w:rPr>
          <w:rFonts w:cs="Times New Roman" w:ascii="Times New Roman" w:hAnsi="Times New Roman"/>
          <w:sz w:val="24"/>
          <w:szCs w:val="24"/>
        </w:rPr>
        <w:t>estos modelos</w:t>
      </w:r>
      <w:ins w:id="29" w:author="JLJ " w:date="2022-05-10T18:02:38Z">
        <w:r>
          <w:rPr>
            <w:rFonts w:cs="Times New Roman" w:ascii="Times New Roman" w:hAnsi="Times New Roman"/>
            <w:sz w:val="24"/>
            <w:szCs w:val="24"/>
          </w:rPr>
        </w:r>
      </w:ins>
      <w:commentRangeEnd w:id="3"/>
      <w:r>
        <w:commentReference w:id="3"/>
      </w:r>
      <w:r>
        <w:rPr>
          <w:rFonts w:cs="Times New Roman" w:ascii="Times New Roman" w:hAnsi="Times New Roman"/>
          <w:sz w:val="24"/>
          <w:szCs w:val="24"/>
        </w:rPr>
        <w:t>, y evaluar los resultados del procedimiento en base a los resultados obtenidos por los métodos de los estudios mencionados previamente. Para evaluar la posibilidad de utilizar estos modelos como representativos del fenómeno de la AC, ayudando a mejorar su diagnóstico en pacientes enfermos.</w:t>
      </w:r>
    </w:p>
    <w:p>
      <w:pPr>
        <w:pStyle w:val="Normal"/>
        <w:spacing w:lineRule="auto" w:line="259" w:before="0" w:after="160"/>
        <w:jc w:val="left"/>
        <w:rPr>
          <w:rFonts w:ascii="Times New Roman" w:hAnsi="Times New Roman" w:cs="Times New Roman"/>
          <w:sz w:val="24"/>
          <w:szCs w:val="24"/>
        </w:rPr>
      </w:pPr>
      <w:r>
        <w:rPr>
          <w:rFonts w:cs="Times New Roman" w:ascii="Times New Roman" w:hAnsi="Times New Roman"/>
          <w:sz w:val="24"/>
          <w:szCs w:val="24"/>
        </w:rPr>
      </w:r>
      <w:r>
        <w:br w:type="page"/>
      </w:r>
    </w:p>
    <w:p>
      <w:pPr>
        <w:pStyle w:val="Ttulo1"/>
        <w:numPr>
          <w:ilvl w:val="0"/>
          <w:numId w:val="2"/>
        </w:numPr>
        <w:ind w:left="360" w:hanging="0"/>
        <w:rPr>
          <w:rFonts w:ascii="Times New Roman" w:hAnsi="Times New Roman" w:cs="Times New Roman"/>
          <w:sz w:val="28"/>
          <w:szCs w:val="28"/>
        </w:rPr>
      </w:pPr>
      <w:bookmarkStart w:id="16" w:name="_Toc103053855"/>
      <w:r>
        <w:rPr>
          <w:rFonts w:cs="Times New Roman" w:ascii="Times New Roman" w:hAnsi="Times New Roman"/>
          <w:sz w:val="28"/>
          <w:szCs w:val="28"/>
        </w:rPr>
        <w:t>REFERENCIAS</w:t>
      </w:r>
      <w:bookmarkEnd w:id="16"/>
    </w:p>
    <w:p>
      <w:pPr>
        <w:pStyle w:val="Normal"/>
        <w:rPr>
          <w:rFonts w:ascii="Times New Roman" w:hAnsi="Times New Roman" w:cs="Times New Roman"/>
          <w:sz w:val="28"/>
          <w:szCs w:val="28"/>
        </w:rPr>
      </w:pPr>
      <w:r>
        <w:rPr/>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s-ES"/>
        </w:rPr>
        <w:t xml:space="preserve">Chacón, M., Araya, C., &amp; B. Panerai, R. (2011). </w:t>
      </w:r>
      <w:r>
        <w:rPr>
          <w:rFonts w:cs="Times New Roman" w:ascii="Times New Roman" w:hAnsi="Times New Roman"/>
          <w:sz w:val="24"/>
          <w:szCs w:val="24"/>
          <w:lang w:val="en-US"/>
        </w:rPr>
        <w:t>Non-linear multivariate modeling of cerebral hemodynamics with autoregressive Support Vector Machines. Medical Engineering &amp; Physics, 33, 180-187.</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Chacón, M., Jara, J. L., &amp; B. Panerai, R. (2014). A New Model-Free Index of Dynamic Cerebral Blood Flow Autoregulation. PLoS One, 9(10), 1-11.</w:t>
      </w:r>
    </w:p>
    <w:p>
      <w:pPr>
        <w:pStyle w:val="Normal"/>
        <w:spacing w:before="0" w:after="160"/>
        <w:ind w:left="360" w:firstLine="1134"/>
        <w:rPr>
          <w:rFonts w:ascii="Times New Roman" w:hAnsi="Times New Roman" w:cs="Times New Roman"/>
          <w:sz w:val="24"/>
          <w:szCs w:val="24"/>
          <w:lang w:val="es-ES"/>
        </w:rPr>
      </w:pPr>
      <w:r>
        <w:rPr>
          <w:rFonts w:cs="Times New Roman" w:ascii="Times New Roman" w:hAnsi="Times New Roman"/>
          <w:sz w:val="24"/>
          <w:szCs w:val="24"/>
          <w:lang w:val="es-ES"/>
        </w:rPr>
        <w:t>Jimenez-Builes, J., Arango-Sanchez, R., Jimenez-Pinzón, L. (2016). Métodos de búsqueda usando los algoritmos de enjambre de partículas y genético, Lámpsakos, no. 16, pp 52-60.</w:t>
      </w:r>
    </w:p>
    <w:p>
      <w:pPr>
        <w:pStyle w:val="Normal"/>
        <w:spacing w:before="0" w:after="160"/>
        <w:ind w:left="360" w:firstLine="1134"/>
        <w:rPr>
          <w:rFonts w:ascii="Times New Roman" w:hAnsi="Times New Roman" w:cs="Times New Roman"/>
          <w:sz w:val="24"/>
          <w:szCs w:val="24"/>
          <w:lang w:val="es-ES"/>
        </w:rPr>
      </w:pPr>
      <w:r>
        <w:rPr>
          <w:rFonts w:cs="Times New Roman" w:ascii="Times New Roman" w:hAnsi="Times New Roman"/>
          <w:sz w:val="24"/>
          <w:szCs w:val="24"/>
        </w:rPr>
        <w:t>Miranda, R. (2016). Evaluación de la Autorregulación en Sujetos Normocápnicos e Hipercápnicos usando SVM. Memoria de Título profesional de Ingeniero Civil en Informática, Universidad de Santiago de Chile, Santiago.</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Panerai, R. (1998). Assessment of cerebral pressure autoregulation in humans—a review of measurement methods. Physiological Measurement, 19(3), 305–338.</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Panerai, R., James, M., &amp; Potter, J. (1997). Impulse Response Analysis of Baroreceptor Sensitivity. </w:t>
      </w:r>
      <w:commentRangeStart w:id="4"/>
      <w:r>
        <w:rPr>
          <w:rFonts w:cs="Times New Roman" w:ascii="Times New Roman" w:hAnsi="Times New Roman"/>
          <w:sz w:val="24"/>
          <w:szCs w:val="24"/>
          <w:lang w:val="en-US"/>
        </w:rPr>
        <w:t>Am. J. Physiol</w:t>
      </w:r>
      <w:ins w:id="30" w:author="JLJ " w:date="2022-05-10T18:03:29Z">
        <w:r>
          <w:rPr>
            <w:rFonts w:cs="Times New Roman" w:ascii="Times New Roman" w:hAnsi="Times New Roman"/>
            <w:sz w:val="24"/>
            <w:szCs w:val="24"/>
            <w:lang w:val="en-US"/>
          </w:rPr>
        </w:r>
      </w:ins>
      <w:commentRangeEnd w:id="4"/>
      <w:r>
        <w:commentReference w:id="4"/>
      </w:r>
      <w:r>
        <w:rPr>
          <w:rFonts w:cs="Times New Roman" w:ascii="Times New Roman" w:hAnsi="Times New Roman"/>
          <w:sz w:val="24"/>
          <w:szCs w:val="24"/>
          <w:lang w:val="en-US"/>
        </w:rPr>
        <w:t>, 272, 1866-1875.</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 xml:space="preserve">Sharma, S., Patnaik, R., Sharma, N. and Tiwari, J.P. (2011) Simulated annealing-based particle swarm optimization with adaptive jump strategy for modelling of dynamic cerebral pressure autoregulation mechanism, </w:t>
      </w:r>
      <w:commentRangeStart w:id="5"/>
      <w:r>
        <w:rPr>
          <w:rFonts w:cs="Times New Roman" w:ascii="Times New Roman" w:hAnsi="Times New Roman"/>
          <w:sz w:val="24"/>
          <w:szCs w:val="24"/>
          <w:lang w:val="en-US"/>
        </w:rPr>
        <w:t>Int. J. Bio-Inspired Computation, Vol. 3, No. 4, pp.225–237</w:t>
      </w:r>
      <w:ins w:id="31" w:author="JLJ " w:date="2022-05-10T18:03:48Z">
        <w:r>
          <w:rPr>
            <w:rFonts w:cs="Times New Roman" w:ascii="Times New Roman" w:hAnsi="Times New Roman"/>
            <w:sz w:val="24"/>
            <w:szCs w:val="24"/>
            <w:lang w:val="en-US"/>
          </w:rPr>
        </w:r>
      </w:ins>
      <w:commentRangeEnd w:id="5"/>
      <w:r>
        <w:commentReference w:id="5"/>
      </w:r>
      <w:r>
        <w:rPr>
          <w:rFonts w:cs="Times New Roman" w:ascii="Times New Roman" w:hAnsi="Times New Roman"/>
          <w:sz w:val="24"/>
          <w:szCs w:val="24"/>
          <w:lang w:val="en-US"/>
        </w:rPr>
        <w:t>.</w:t>
      </w:r>
    </w:p>
    <w:p>
      <w:pPr>
        <w:pStyle w:val="Normal"/>
        <w:spacing w:before="0" w:after="160"/>
        <w:ind w:left="360" w:firstLine="1134"/>
        <w:rPr>
          <w:rFonts w:ascii="Times New Roman" w:hAnsi="Times New Roman" w:cs="Times New Roman"/>
          <w:sz w:val="24"/>
          <w:szCs w:val="24"/>
          <w:lang w:val="es-ES"/>
        </w:rPr>
      </w:pPr>
      <w:r>
        <w:rPr>
          <w:rFonts w:cs="Times New Roman" w:ascii="Times New Roman" w:hAnsi="Times New Roman"/>
          <w:sz w:val="24"/>
          <w:szCs w:val="24"/>
          <w:lang w:val="en-US"/>
        </w:rPr>
        <w:t xml:space="preserve">Tiecks, F., Lam, A., Aaslid, R., &amp; Newell, D. (1995). Comparison of Static and Dynamic Cerebral Autoregulation Measurements. </w:t>
      </w:r>
      <w:r>
        <w:rPr>
          <w:rFonts w:cs="Times New Roman" w:ascii="Times New Roman" w:hAnsi="Times New Roman"/>
          <w:sz w:val="24"/>
          <w:szCs w:val="24"/>
          <w:lang w:val="es-ES"/>
        </w:rPr>
        <w:t>American Heart Association, 26(6), 1014-1019.</w:t>
      </w:r>
    </w:p>
    <w:p>
      <w:pPr>
        <w:pStyle w:val="Normal"/>
        <w:spacing w:before="0" w:after="160"/>
        <w:ind w:left="360" w:firstLine="1134"/>
        <w:rPr>
          <w:rFonts w:ascii="Times New Roman" w:hAnsi="Times New Roman" w:cs="Times New Roman"/>
          <w:sz w:val="24"/>
          <w:szCs w:val="24"/>
        </w:rPr>
      </w:pPr>
      <w:r>
        <w:rPr>
          <w:rFonts w:cs="Times New Roman" w:ascii="Times New Roman" w:hAnsi="Times New Roman"/>
          <w:sz w:val="24"/>
          <w:szCs w:val="24"/>
        </w:rPr>
        <w:t>Vallejos, D. (2017). Optimización multi-objetivo para seleccionar modelos de señales biológicas. Memoria de Título profesional de Ingeniero Civil en Informática, Universidad de Santiago de Chile, Santiago.</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Xia, X., Gui, L. and Zhan, Z. (2018). A multi-swarm particle swarm optimization algorithm based on dynamical topology and purposeful detecting. Applied Soft Computing 67 (2018) 126-140.</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t>Zhang, J., Huang, C., Xu, J. and Lu, J. (2013). A novel particle swarm algorithm for multi-objective optimization problem, Int. J. Modelling, Identification and Control, Vol. 18, No. 4, pp.380–386.</w:t>
      </w:r>
    </w:p>
    <w:p>
      <w:pPr>
        <w:pStyle w:val="Normal"/>
        <w:spacing w:before="0" w:after="160"/>
        <w:ind w:left="360" w:firstLine="1134"/>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before="0" w:after="160"/>
        <w:ind w:left="360" w:firstLine="1134"/>
        <w:jc w:val="left"/>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59" w:before="0" w:after="160"/>
        <w:jc w:val="left"/>
        <w:rPr>
          <w:rFonts w:ascii="Times New Roman" w:hAnsi="Times New Roman" w:cs="Times New Roman"/>
          <w:sz w:val="28"/>
          <w:szCs w:val="28"/>
          <w:lang w:val="en-US"/>
        </w:rPr>
      </w:pPr>
      <w:r>
        <w:rPr>
          <w:rFonts w:cs="Times New Roman" w:ascii="Times New Roman" w:hAnsi="Times New Roman"/>
          <w:sz w:val="28"/>
          <w:szCs w:val="28"/>
          <w:lang w:val="en-US"/>
        </w:rPr>
      </w:r>
      <w:r>
        <w:br w:type="page"/>
      </w:r>
    </w:p>
    <w:p>
      <w:pPr>
        <w:pStyle w:val="Normal"/>
        <w:rPr>
          <w:rFonts w:ascii="Times New Roman" w:hAnsi="Times New Roman" w:cs="Times New Roman"/>
          <w:b/>
          <w:b/>
          <w:bCs/>
          <w:sz w:val="28"/>
          <w:szCs w:val="28"/>
        </w:rPr>
      </w:pPr>
      <w:r>
        <w:rPr>
          <w:rFonts w:cs="Times New Roman" w:ascii="Times New Roman" w:hAnsi="Times New Roman"/>
          <w:b/>
          <w:bCs/>
          <w:sz w:val="28"/>
          <w:szCs w:val="28"/>
        </w:rPr>
        <w:t>ANEXOS: GLOSARIO</w:t>
      </w:r>
    </w:p>
    <w:p>
      <w:pPr>
        <w:pStyle w:val="Normal"/>
        <w:rPr>
          <w:rFonts w:ascii="Times New Roman" w:hAnsi="Times New Roman" w:cs="Times New Roman"/>
          <w:b/>
          <w:b/>
          <w:bCs/>
          <w:sz w:val="28"/>
          <w:szCs w:val="28"/>
        </w:rPr>
      </w:pPr>
      <w:r>
        <w:rPr>
          <w:rFonts w:cs="Times New Roman" w:ascii="Times New Roman" w:hAnsi="Times New Roman"/>
          <w:b/>
          <w:bCs/>
          <w:sz w:val="28"/>
          <w:szCs w:val="28"/>
        </w:rPr>
      </w:r>
    </w:p>
    <w:tbl>
      <w:tblPr>
        <w:tblStyle w:val="Tablaconcuadrcula"/>
        <w:tblW w:w="8544" w:type="dxa"/>
        <w:jc w:val="left"/>
        <w:tblInd w:w="0" w:type="dxa"/>
        <w:tblCellMar>
          <w:top w:w="0" w:type="dxa"/>
          <w:left w:w="108" w:type="dxa"/>
          <w:bottom w:w="0" w:type="dxa"/>
          <w:right w:w="108" w:type="dxa"/>
        </w:tblCellMar>
        <w:tblLook w:val="04a0" w:noHBand="0" w:noVBand="1" w:firstColumn="1" w:lastRow="0" w:lastColumn="0" w:firstRow="1"/>
      </w:tblPr>
      <w:tblGrid>
        <w:gridCol w:w="1413"/>
        <w:gridCol w:w="7130"/>
      </w:tblGrid>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Autorregulación de la presión sanguínea a nivel cerebral.</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ARI</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Autoregulatory Index. Índice de autorregulación, definido por Aaslid y Tiecks,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FSC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Flujo sanguíneo cerebral. Corresponde al flujo de sangre en los vasos cerebrales.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mfARI</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lang w:val="en-US"/>
              </w:rPr>
              <w:t xml:space="preserve">Model-Free Auto-regulation Index. </w:t>
            </w:r>
            <w:r>
              <w:rPr>
                <w:rFonts w:eastAsia="" w:cs="Times New Roman" w:ascii="Times New Roman" w:hAnsi="Times New Roman" w:eastAsiaTheme="majorEastAsia"/>
                <w:color w:val="000000" w:themeColor="text1"/>
                <w:sz w:val="24"/>
                <w:szCs w:val="24"/>
              </w:rPr>
              <w:t>Índice autorregulatorio, definido por Chacón, Jara y Panerai. Se utiliza para caracterizar numéricamente la autorregulación cerebral.</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MSPSO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Multi-Swarm Particle Swarm Optimization, en español optimización por multi enjambre de partículas. Método de optimización que utiliza múltiples enjambres de partículas que cooperan entre si dinámicamente </w:t>
            </w:r>
            <w:r>
              <w:rPr>
                <w:rFonts w:cs="Times New Roman" w:ascii="Times New Roman" w:hAnsi="Times New Roman"/>
                <w:color w:val="auto"/>
                <w:sz w:val="24"/>
                <w:szCs w:val="24"/>
              </w:rPr>
              <w:t>(Xia et al., 2018).</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OMO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PAM</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Presión sanguínea arterial media.</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PSO</w:t>
            </w:r>
          </w:p>
        </w:tc>
        <w:tc>
          <w:tcPr>
            <w:tcW w:w="7130" w:type="dxa"/>
            <w:tcBorders>
              <w:top w:val="nil"/>
              <w:left w:val="nil"/>
              <w:bottom w:val="nil"/>
              <w:right w:val="nil"/>
            </w:tcBorders>
          </w:tcPr>
          <w:p>
            <w:pPr>
              <w:pStyle w:val="Normal"/>
              <w:rPr>
                <w:rFonts w:ascii="Times New Roman" w:hAnsi="Times New Roman" w:cs="Times New Roman"/>
                <w:sz w:val="24"/>
                <w:szCs w:val="24"/>
              </w:rPr>
            </w:pPr>
            <w:r>
              <w:rPr>
                <w:rFonts w:eastAsia="" w:cs="Times New Roman" w:ascii="Times New Roman" w:hAnsi="Times New Roman" w:eastAsiaTheme="majorEastAsia"/>
                <w:color w:val="000000" w:themeColor="text1"/>
                <w:sz w:val="24"/>
                <w:szCs w:val="24"/>
                <w:lang w:val="es-ES"/>
              </w:rPr>
              <w:t xml:space="preserve">Particle Swarm Optimization, en español optimización por enjambre de partículas. Técnica de optimización inspirada en el movimiento de las partículas en la naturaleza, que utiliza metaheurísticas para ampliar el espacio de búsqueda y encontrar soluciones casi óptimas </w:t>
            </w:r>
            <w:r>
              <w:rPr>
                <w:rFonts w:cs="Times New Roman" w:ascii="Times New Roman" w:hAnsi="Times New Roman"/>
                <w:sz w:val="24"/>
                <w:szCs w:val="24"/>
              </w:rPr>
              <w:t>(Jiménez et al., 2016).</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SAPSO</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 xml:space="preserve">Simulated Annealing-based Particle Swarm Optimization, en español optimización por enjambre de partículas basada en recocido simulado. Algoritmo híbrido que combina SA con PSO, donde SA disminuye las desventajas de PSO </w:t>
            </w:r>
            <w:r>
              <w:rPr>
                <w:rFonts w:cs="Times New Roman" w:ascii="Times New Roman" w:hAnsi="Times New Roman"/>
                <w:color w:val="auto"/>
                <w:sz w:val="24"/>
                <w:szCs w:val="24"/>
              </w:rPr>
              <w:t>(</w:t>
            </w:r>
            <w:r>
              <w:rPr>
                <w:rFonts w:cs="Times New Roman" w:ascii="Times New Roman" w:hAnsi="Times New Roman"/>
                <w:sz w:val="24"/>
                <w:szCs w:val="24"/>
              </w:rPr>
              <w:t>Sharma et al., 2011</w:t>
            </w:r>
            <w:r>
              <w:rPr>
                <w:rFonts w:cs="Times New Roman" w:ascii="Times New Roman" w:hAnsi="Times New Roman"/>
                <w:color w:val="auto"/>
                <w:sz w:val="24"/>
                <w:szCs w:val="24"/>
              </w:rPr>
              <w:t>)</w:t>
            </w:r>
            <w:r>
              <w:rPr>
                <w:rFonts w:eastAsia="" w:cs="Times New Roman" w:ascii="Times New Roman" w:hAnsi="Times New Roman" w:eastAsiaTheme="majorEastAsia"/>
                <w:color w:val="000000" w:themeColor="text1"/>
                <w:sz w:val="24"/>
                <w:szCs w:val="24"/>
                <w:lang w:val="es-ES"/>
              </w:rPr>
              <w:t>.</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SVM</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Support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trPr>
          <w:trHeight w:val="397" w:hRule="atLeast"/>
        </w:trPr>
        <w:tc>
          <w:tcPr>
            <w:tcW w:w="1413"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VFSC</w:t>
            </w:r>
          </w:p>
        </w:tc>
        <w:tc>
          <w:tcPr>
            <w:tcW w:w="7130" w:type="dxa"/>
            <w:tcBorders>
              <w:top w:val="nil"/>
              <w:left w:val="nil"/>
              <w:bottom w:val="nil"/>
              <w:right w:val="nil"/>
            </w:tcBorders>
          </w:tcPr>
          <w:p>
            <w:pPr>
              <w:pStyle w:val="Normal"/>
              <w:rPr>
                <w:rFonts w:ascii="Times New Roman" w:hAnsi="Times New Roman" w:eastAsia="" w:cs="Times New Roman" w:eastAsiaTheme="majorEastAsia"/>
                <w:color w:val="000000" w:themeColor="text1"/>
                <w:sz w:val="24"/>
                <w:szCs w:val="24"/>
                <w:lang w:val="es-ES"/>
              </w:rPr>
            </w:pPr>
            <w:r>
              <w:rPr>
                <w:rFonts w:eastAsia="" w:cs="Times New Roman" w:ascii="Times New Roman" w:hAnsi="Times New Roman" w:eastAsiaTheme="majorEastAsia"/>
                <w:color w:val="000000" w:themeColor="text1"/>
                <w:sz w:val="24"/>
                <w:szCs w:val="24"/>
                <w:lang w:val="es-ES"/>
              </w:rPr>
              <w:t>Velocidad de flujo sanguíneo cerebral.</w:t>
            </w:r>
          </w:p>
        </w:tc>
      </w:tr>
    </w:tbl>
    <w:p>
      <w:pPr>
        <w:pStyle w:val="Normal"/>
        <w:rPr>
          <w:rFonts w:eastAsia="" w:cs="" w:cstheme="majorBidi" w:eastAsiaTheme="majorEastAsia"/>
          <w:color w:val="000000" w:themeColor="text1"/>
          <w:sz w:val="32"/>
          <w:szCs w:val="32"/>
        </w:rPr>
      </w:pPr>
      <w:r>
        <w:rPr/>
      </w:r>
    </w:p>
    <w:sectPr>
      <w:footerReference w:type="default" r:id="rId5"/>
      <w:type w:val="nextPage"/>
      <w:pgSz w:w="12240" w:h="15840"/>
      <w:pgMar w:left="2268" w:right="1418" w:header="0" w:top="2268" w:footer="709" w:bottom="1418" w:gutter="0"/>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J " w:date="2022-05-10T17:25:18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s-CL"/>
        </w:rPr>
        <w:t>Antes lo escribió como nombre; debe decidir y ser consistente</w:t>
      </w:r>
    </w:p>
  </w:comment>
  <w:comment w:id="1" w:author="JLJ " w:date="2022-05-10T17:58:29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s-CL"/>
        </w:rPr>
        <w:t>¿será ventaja? Como para descartar SAPSO y MSPSO...</w:t>
      </w:r>
    </w:p>
  </w:comment>
  <w:comment w:id="2" w:author="JLJ " w:date="2022-05-10T17:59:49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s-CL"/>
        </w:rPr>
        <w:t>Esto tenemos que conversarlo, porque no sé si es tan así...</w:t>
      </w:r>
    </w:p>
  </w:comment>
  <w:comment w:id="3" w:author="JLJ " w:date="2022-05-10T18:02:38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s-CL"/>
        </w:rPr>
        <w:t>No es correcto</w:t>
      </w:r>
    </w:p>
  </w:comment>
  <w:comment w:id="4" w:author="JLJ " w:date="2022-05-10T18:03:29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Mezcla estilos</w:t>
      </w:r>
    </w:p>
  </w:comment>
  <w:comment w:id="5" w:author="JLJ " w:date="2022-05-10T18:03:48Z" w:initials="J">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Otro estilo.</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Uniformar (todos AMA o Vancuver)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7551084"/>
    </w:sdtPr>
    <w:sdtContent>
      <w:p>
        <w:pPr>
          <w:pStyle w:val="Piedepgina"/>
          <w:jc w:val="right"/>
          <w:rPr/>
        </w:pPr>
        <w:r>
          <w:rPr/>
          <w:fldChar w:fldCharType="begin"/>
        </w:r>
        <w:r>
          <w:rPr/>
          <w:instrText> PAGE </w:instrText>
        </w:r>
        <w:r>
          <w:rPr/>
          <w:fldChar w:fldCharType="separate"/>
        </w:r>
        <w:r>
          <w:rPr/>
          <w:t>ii</w:t>
        </w:r>
        <w:r>
          <w:rPr/>
          <w:fldChar w:fldCharType="end"/>
        </w:r>
      </w:p>
      <w:p>
        <w:pPr>
          <w:pStyle w:val="Piedepgina"/>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7694614"/>
    </w:sdtPr>
    <w:sdtContent>
      <w:p>
        <w:pPr>
          <w:pStyle w:val="Piedepgina"/>
          <w:jc w:val="right"/>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2345" w:hanging="360"/>
      </w:pPr>
      <w:rPr>
        <w:sz w:val="28"/>
        <w:szCs w:val="28"/>
        <w:rFonts w:eastAsia="" w:cs="Times New Roman"/>
      </w:rPr>
    </w:lvl>
    <w:lvl w:ilvl="1">
      <w:start w:val="1"/>
      <w:pStyle w:val="Ttulo2"/>
      <w:numFmt w:val="decimal"/>
      <w:lvlText w:val="%1.%2."/>
      <w:lvlJc w:val="left"/>
      <w:pPr>
        <w:tabs>
          <w:tab w:val="num" w:pos="0"/>
        </w:tabs>
        <w:ind w:left="432" w:hanging="432"/>
      </w:pPr>
      <w:rPr>
        <w:rFonts w:cs="Times New Roman"/>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2345" w:hanging="360"/>
      </w:pPr>
      <w:rPr>
        <w:sz w:val="28"/>
        <w:szCs w:val="28"/>
        <w:rFonts w:eastAsia="" w:cs="Times New Roman"/>
      </w:rPr>
    </w:lvl>
    <w:lvl w:ilvl="1">
      <w:start w:val="1"/>
      <w:numFmt w:val="decimal"/>
      <w:lvlText w:val="%1.%2."/>
      <w:lvlJc w:val="left"/>
      <w:pPr>
        <w:tabs>
          <w:tab w:val="num" w:pos="0"/>
        </w:tabs>
        <w:ind w:left="432" w:hanging="432"/>
      </w:pPr>
      <w:rPr>
        <w:rFonts w:cs="Times New Roman"/>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854" w:hanging="360"/>
      </w:pPr>
    </w:lvl>
    <w:lvl w:ilvl="1">
      <w:start w:val="2"/>
      <w:numFmt w:val="decimal"/>
      <w:lvlText w:val="%1.%2."/>
      <w:lvlJc w:val="left"/>
      <w:pPr>
        <w:tabs>
          <w:tab w:val="num" w:pos="0"/>
        </w:tabs>
        <w:ind w:left="2034" w:hanging="540"/>
      </w:pPr>
    </w:lvl>
    <w:lvl w:ilvl="2">
      <w:start w:val="2"/>
      <w:numFmt w:val="decimal"/>
      <w:lvlText w:val="%1.%2.%3."/>
      <w:lvlJc w:val="left"/>
      <w:pPr>
        <w:tabs>
          <w:tab w:val="num" w:pos="0"/>
        </w:tabs>
        <w:ind w:left="2214" w:hanging="720"/>
      </w:pPr>
    </w:lvl>
    <w:lvl w:ilvl="3">
      <w:start w:val="1"/>
      <w:numFmt w:val="decimal"/>
      <w:lvlText w:val="%1.%2.%3.%4."/>
      <w:lvlJc w:val="left"/>
      <w:pPr>
        <w:tabs>
          <w:tab w:val="num" w:pos="0"/>
        </w:tabs>
        <w:ind w:left="2214" w:hanging="720"/>
      </w:pPr>
    </w:lvl>
    <w:lvl w:ilvl="4">
      <w:start w:val="1"/>
      <w:numFmt w:val="decimal"/>
      <w:lvlText w:val="%1.%2.%3.%4.%5."/>
      <w:lvlJc w:val="left"/>
      <w:pPr>
        <w:tabs>
          <w:tab w:val="num" w:pos="0"/>
        </w:tabs>
        <w:ind w:left="2574" w:hanging="1080"/>
      </w:pPr>
    </w:lvl>
    <w:lvl w:ilvl="5">
      <w:start w:val="1"/>
      <w:numFmt w:val="decimal"/>
      <w:lvlText w:val="%1.%2.%3.%4.%5.%6."/>
      <w:lvlJc w:val="left"/>
      <w:pPr>
        <w:tabs>
          <w:tab w:val="num" w:pos="0"/>
        </w:tabs>
        <w:ind w:left="2574" w:hanging="1080"/>
      </w:pPr>
    </w:lvl>
    <w:lvl w:ilvl="6">
      <w:start w:val="1"/>
      <w:numFmt w:val="decimal"/>
      <w:lvlText w:val="%1.%2.%3.%4.%5.%6.%7."/>
      <w:lvlJc w:val="left"/>
      <w:pPr>
        <w:tabs>
          <w:tab w:val="num" w:pos="0"/>
        </w:tabs>
        <w:ind w:left="2934" w:hanging="1440"/>
      </w:pPr>
    </w:lvl>
    <w:lvl w:ilvl="7">
      <w:start w:val="1"/>
      <w:numFmt w:val="decimal"/>
      <w:lvlText w:val="%1.%2.%3.%4.%5.%6.%7.%8."/>
      <w:lvlJc w:val="left"/>
      <w:pPr>
        <w:tabs>
          <w:tab w:val="num" w:pos="0"/>
        </w:tabs>
        <w:ind w:left="2934" w:hanging="1440"/>
      </w:pPr>
    </w:lvl>
    <w:lvl w:ilvl="8">
      <w:start w:val="1"/>
      <w:numFmt w:val="decimal"/>
      <w:lvlText w:val="%1.%2.%3.%4.%5.%6.%7.%8.%9."/>
      <w:lvlJc w:val="left"/>
      <w:pPr>
        <w:tabs>
          <w:tab w:val="num" w:pos="0"/>
        </w:tabs>
        <w:ind w:left="3294" w:hanging="1800"/>
      </w:pPr>
    </w:lvl>
  </w:abstractNum>
  <w:abstractNum w:abstractNumId="4">
    <w:lvl w:ilvl="0">
      <w:start w:val="1"/>
      <w:numFmt w:val="decimal"/>
      <w:lvlText w:val="%1."/>
      <w:lvlJc w:val="left"/>
      <w:pPr>
        <w:tabs>
          <w:tab w:val="num" w:pos="0"/>
        </w:tabs>
        <w:ind w:left="1854" w:hanging="360"/>
      </w:pPr>
      <w:rPr>
        <w:sz w:val="24"/>
        <w:b w:val="false"/>
        <w:szCs w:val="24"/>
        <w:bCs w:val="false"/>
      </w:rPr>
    </w:lvl>
    <w:lvl w:ilvl="1">
      <w:start w:val="1"/>
      <w:numFmt w:val="lowerLetter"/>
      <w:lvlText w:val="%2."/>
      <w:lvlJc w:val="left"/>
      <w:pPr>
        <w:tabs>
          <w:tab w:val="num" w:pos="0"/>
        </w:tabs>
        <w:ind w:left="2574" w:hanging="360"/>
      </w:pPr>
      <w:rPr>
        <w:sz w:val="24"/>
        <w:b w:val="false"/>
        <w:szCs w:val="24"/>
        <w:bCs w:val="false"/>
      </w:r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5">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45ad"/>
    <w:pPr>
      <w:widowControl/>
      <w:bidi w:val="0"/>
      <w:spacing w:lineRule="auto" w:line="360" w:before="0" w:after="0"/>
      <w:jc w:val="both"/>
    </w:pPr>
    <w:rPr>
      <w:rFonts w:ascii="Arial" w:hAnsi="Arial" w:eastAsia="Times New Roman" w:cs="Arial"/>
      <w:color w:val="000000"/>
      <w:kern w:val="0"/>
      <w:sz w:val="20"/>
      <w:szCs w:val="20"/>
      <w:lang w:val="es-CL" w:eastAsia="en-US" w:bidi="ar-SA"/>
    </w:rPr>
  </w:style>
  <w:style w:type="paragraph" w:styleId="Ttulo1">
    <w:name w:val="Heading 1"/>
    <w:basedOn w:val="Normal"/>
    <w:next w:val="Normal"/>
    <w:link w:val="Ttulo1Car"/>
    <w:uiPriority w:val="9"/>
    <w:qFormat/>
    <w:rsid w:val="00ab580e"/>
    <w:pPr>
      <w:keepNext w:val="true"/>
      <w:keepLines/>
      <w:numPr>
        <w:ilvl w:val="0"/>
        <w:numId w:val="1"/>
      </w:numPr>
      <w:spacing w:before="240" w:after="0"/>
      <w:ind w:left="360" w:hanging="0"/>
      <w:outlineLvl w:val="0"/>
    </w:pPr>
    <w:rPr>
      <w:rFonts w:eastAsia="" w:cs="" w:cstheme="majorBidi" w:eastAsiaTheme="majorEastAsia"/>
      <w:b/>
      <w:color w:val="000000" w:themeColor="text1"/>
      <w:sz w:val="32"/>
      <w:szCs w:val="32"/>
    </w:rPr>
  </w:style>
  <w:style w:type="paragraph" w:styleId="Ttulo2">
    <w:name w:val="Heading 2"/>
    <w:basedOn w:val="Ttulo1"/>
    <w:next w:val="Normal"/>
    <w:link w:val="Ttulo2Car"/>
    <w:uiPriority w:val="9"/>
    <w:unhideWhenUsed/>
    <w:qFormat/>
    <w:rsid w:val="00ab580e"/>
    <w:pPr>
      <w:numPr>
        <w:ilvl w:val="1"/>
        <w:numId w:val="1"/>
      </w:numPr>
      <w:outlineLvl w:val="1"/>
    </w:pPr>
    <w:rPr>
      <w:sz w:val="28"/>
    </w:rPr>
  </w:style>
  <w:style w:type="paragraph" w:styleId="Ttulo3">
    <w:name w:val="Heading 3"/>
    <w:basedOn w:val="Normal"/>
    <w:next w:val="Normal"/>
    <w:link w:val="Ttulo3Car"/>
    <w:uiPriority w:val="9"/>
    <w:unhideWhenUsed/>
    <w:qFormat/>
    <w:rsid w:val="006b45a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451d"/>
    <w:rPr/>
  </w:style>
  <w:style w:type="character" w:styleId="PiedepginaCar" w:customStyle="1">
    <w:name w:val="Pie de página Car"/>
    <w:basedOn w:val="DefaultParagraphFont"/>
    <w:link w:val="Piedepgina"/>
    <w:uiPriority w:val="99"/>
    <w:qFormat/>
    <w:rsid w:val="00e9451d"/>
    <w:rPr/>
  </w:style>
  <w:style w:type="character" w:styleId="EnlacedeInternet">
    <w:name w:val="Enlace de Internet"/>
    <w:basedOn w:val="DefaultParagraphFont"/>
    <w:uiPriority w:val="99"/>
    <w:unhideWhenUsed/>
    <w:rsid w:val="003b491c"/>
    <w:rPr>
      <w:color w:val="0563C1" w:themeColor="hyperlink"/>
      <w:u w:val="single"/>
    </w:rPr>
  </w:style>
  <w:style w:type="character" w:styleId="Ttulo1Car" w:customStyle="1">
    <w:name w:val="Título 1 Car"/>
    <w:basedOn w:val="DefaultParagraphFont"/>
    <w:link w:val="Ttulo1"/>
    <w:uiPriority w:val="9"/>
    <w:qFormat/>
    <w:rsid w:val="00ab580e"/>
    <w:rPr>
      <w:rFonts w:ascii="Arial" w:hAnsi="Arial" w:eastAsia="" w:cs="" w:cstheme="majorBidi" w:eastAsiaTheme="majorEastAsia"/>
      <w:b/>
      <w:color w:val="000000" w:themeColor="text1"/>
      <w:sz w:val="32"/>
      <w:szCs w:val="32"/>
      <w:lang w:val="es-CL"/>
    </w:rPr>
  </w:style>
  <w:style w:type="character" w:styleId="TextonotaalfinalCar" w:customStyle="1">
    <w:name w:val="Texto nota al final Car"/>
    <w:basedOn w:val="DefaultParagraphFont"/>
    <w:link w:val="Textonotaalfinal"/>
    <w:uiPriority w:val="99"/>
    <w:semiHidden/>
    <w:qFormat/>
    <w:rsid w:val="00f716fa"/>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f716fa"/>
    <w:rPr>
      <w:vertAlign w:val="superscript"/>
    </w:rPr>
  </w:style>
  <w:style w:type="character" w:styleId="TextonotapieCar" w:customStyle="1">
    <w:name w:val="Texto nota pie Car"/>
    <w:basedOn w:val="DefaultParagraphFont"/>
    <w:link w:val="Textonotapie"/>
    <w:uiPriority w:val="99"/>
    <w:semiHidden/>
    <w:qFormat/>
    <w:rsid w:val="00f716fa"/>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f716fa"/>
    <w:rPr>
      <w:vertAlign w:val="superscript"/>
    </w:rPr>
  </w:style>
  <w:style w:type="character" w:styleId="Ttulo2Car" w:customStyle="1">
    <w:name w:val="Título 2 Car"/>
    <w:basedOn w:val="DefaultParagraphFont"/>
    <w:link w:val="Ttulo2"/>
    <w:uiPriority w:val="9"/>
    <w:qFormat/>
    <w:rsid w:val="00ab580e"/>
    <w:rPr>
      <w:rFonts w:ascii="Arial" w:hAnsi="Arial" w:eastAsia="" w:cs="" w:cstheme="majorBidi" w:eastAsiaTheme="majorEastAsia"/>
      <w:b/>
      <w:color w:val="000000" w:themeColor="text1"/>
      <w:sz w:val="28"/>
      <w:szCs w:val="32"/>
      <w:lang w:val="es-CL"/>
    </w:rPr>
  </w:style>
  <w:style w:type="character" w:styleId="Ttulo3Car" w:customStyle="1">
    <w:name w:val="Título 3 Car"/>
    <w:basedOn w:val="DefaultParagraphFont"/>
    <w:link w:val="Ttulo3"/>
    <w:uiPriority w:val="9"/>
    <w:qFormat/>
    <w:rsid w:val="006b45ad"/>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qFormat/>
    <w:rsid w:val="006b45ad"/>
    <w:rPr>
      <w:rFonts w:ascii="Calibri Light" w:hAnsi="Calibri Light" w:eastAsia="" w:cs="" w:asciiTheme="majorHAnsi" w:cstheme="majorBidi" w:eastAsiaTheme="majorEastAsia" w:hAnsiTheme="majorHAnsi"/>
      <w:i/>
      <w:iCs/>
      <w:color w:val="2E74B5" w:themeColor="accent1" w:themeShade="bf"/>
    </w:rPr>
  </w:style>
  <w:style w:type="character" w:styleId="TextodegloboCar" w:customStyle="1">
    <w:name w:val="Texto de globo Car"/>
    <w:basedOn w:val="DefaultParagraphFont"/>
    <w:link w:val="Textodeglobo"/>
    <w:uiPriority w:val="99"/>
    <w:semiHidden/>
    <w:qFormat/>
    <w:rsid w:val="000f388b"/>
    <w:rPr>
      <w:rFonts w:ascii="Segoe UI" w:hAnsi="Segoe UI" w:eastAsia="Times New Roman" w:cs="Segoe UI"/>
      <w:color w:val="000000"/>
      <w:sz w:val="18"/>
      <w:szCs w:val="18"/>
      <w:lang w:val="es-CL"/>
    </w:rPr>
  </w:style>
  <w:style w:type="character" w:styleId="BookTitle">
    <w:name w:val="Book Title"/>
    <w:basedOn w:val="DefaultParagraphFont"/>
    <w:uiPriority w:val="33"/>
    <w:qFormat/>
    <w:rsid w:val="00ab580e"/>
    <w:rPr>
      <w:b/>
      <w:bCs/>
      <w:i/>
      <w:iCs/>
      <w:spacing w:val="5"/>
    </w:rPr>
  </w:style>
  <w:style w:type="character" w:styleId="TtuloCar" w:customStyle="1">
    <w:name w:val="Título Car"/>
    <w:basedOn w:val="DefaultParagraphFont"/>
    <w:link w:val="Ttulo"/>
    <w:uiPriority w:val="10"/>
    <w:qFormat/>
    <w:rsid w:val="00ab580e"/>
    <w:rPr>
      <w:rFonts w:ascii="Arial" w:hAnsi="Arial" w:eastAsia="" w:cs="Arial" w:eastAsiaTheme="majorEastAsia"/>
      <w:b/>
      <w:spacing w:val="-10"/>
      <w:kern w:val="2"/>
      <w:sz w:val="32"/>
      <w:szCs w:val="32"/>
      <w:lang w:val="es-CL"/>
    </w:rPr>
  </w:style>
  <w:style w:type="character" w:styleId="UnresolvedMention">
    <w:name w:val="Unresolved Mention"/>
    <w:basedOn w:val="DefaultParagraphFont"/>
    <w:uiPriority w:val="99"/>
    <w:semiHidden/>
    <w:unhideWhenUsed/>
    <w:qFormat/>
    <w:rsid w:val="00b21ed2"/>
    <w:rPr>
      <w:color w:val="605E5C"/>
      <w:shd w:fill="E1DFDD" w:val="clear"/>
    </w:rPr>
  </w:style>
  <w:style w:type="character" w:styleId="Caracteresdenotafinal">
    <w:name w:val="Caracteres de nota final"/>
    <w:qForma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9451d"/>
    <w:pPr>
      <w:tabs>
        <w:tab w:val="clear" w:pos="720"/>
        <w:tab w:val="center" w:pos="4419" w:leader="none"/>
        <w:tab w:val="right" w:pos="8838" w:leader="none"/>
      </w:tabs>
      <w:spacing w:lineRule="auto" w:line="240"/>
    </w:pPr>
    <w:rPr/>
  </w:style>
  <w:style w:type="paragraph" w:styleId="Piedepgina">
    <w:name w:val="Footer"/>
    <w:basedOn w:val="Normal"/>
    <w:link w:val="PiedepginaCar"/>
    <w:uiPriority w:val="99"/>
    <w:unhideWhenUsed/>
    <w:rsid w:val="00e9451d"/>
    <w:pPr>
      <w:tabs>
        <w:tab w:val="clear" w:pos="720"/>
        <w:tab w:val="center" w:pos="4419" w:leader="none"/>
        <w:tab w:val="right" w:pos="8838" w:leader="none"/>
      </w:tabs>
      <w:spacing w:lineRule="auto" w:line="240"/>
    </w:pPr>
    <w:rPr/>
  </w:style>
  <w:style w:type="paragraph" w:styleId="ListParagraph">
    <w:name w:val="List Paragraph"/>
    <w:basedOn w:val="Normal"/>
    <w:uiPriority w:val="34"/>
    <w:qFormat/>
    <w:rsid w:val="003b491c"/>
    <w:pPr>
      <w:spacing w:before="0" w:after="0"/>
      <w:ind w:left="720" w:hanging="0"/>
      <w:contextualSpacing/>
    </w:pPr>
    <w:rPr/>
  </w:style>
  <w:style w:type="paragraph" w:styleId="Notafinal">
    <w:name w:val="Endnote Text"/>
    <w:basedOn w:val="Normal"/>
    <w:link w:val="TextonotaalfinalCar"/>
    <w:uiPriority w:val="99"/>
    <w:semiHidden/>
    <w:unhideWhenUsed/>
    <w:rsid w:val="00f716fa"/>
    <w:pPr>
      <w:spacing w:lineRule="auto" w:line="240"/>
    </w:pPr>
    <w:rPr/>
  </w:style>
  <w:style w:type="paragraph" w:styleId="Notaalpie">
    <w:name w:val="Footnote Text"/>
    <w:basedOn w:val="Normal"/>
    <w:link w:val="TextonotapieCar"/>
    <w:uiPriority w:val="99"/>
    <w:semiHidden/>
    <w:unhideWhenUsed/>
    <w:rsid w:val="00f716fa"/>
    <w:pPr>
      <w:spacing w:lineRule="auto" w:line="240"/>
    </w:pPr>
    <w:rPr/>
  </w:style>
  <w:style w:type="paragraph" w:styleId="TOCHeading">
    <w:name w:val="TOC Heading"/>
    <w:basedOn w:val="Ttulo1"/>
    <w:next w:val="Normal"/>
    <w:uiPriority w:val="39"/>
    <w:unhideWhenUsed/>
    <w:qFormat/>
    <w:rsid w:val="00f3575f"/>
    <w:pPr>
      <w:numPr>
        <w:ilvl w:val="0"/>
        <w:numId w:val="0"/>
      </w:numPr>
      <w:ind w:left="360" w:hanging="0"/>
    </w:pPr>
    <w:rPr>
      <w:rFonts w:ascii="Calibri Light" w:hAnsi="Calibri Light" w:asciiTheme="majorHAnsi" w:hAnsiTheme="majorHAnsi"/>
      <w:color w:val="2E74B5" w:themeColor="accent1" w:themeShade="bf"/>
    </w:rPr>
  </w:style>
  <w:style w:type="paragraph" w:styleId="Sumario1">
    <w:name w:val="TOC 1"/>
    <w:basedOn w:val="Normal"/>
    <w:next w:val="Normal"/>
    <w:autoRedefine/>
    <w:uiPriority w:val="39"/>
    <w:unhideWhenUsed/>
    <w:rsid w:val="00312876"/>
    <w:pPr>
      <w:tabs>
        <w:tab w:val="clear" w:pos="720"/>
        <w:tab w:val="left" w:pos="400" w:leader="none"/>
        <w:tab w:val="right" w:pos="8828" w:leader="dot"/>
      </w:tabs>
      <w:spacing w:before="0" w:after="100"/>
    </w:pPr>
    <w:rPr/>
  </w:style>
  <w:style w:type="paragraph" w:styleId="Bibliography">
    <w:name w:val="Bibliography"/>
    <w:basedOn w:val="Normal"/>
    <w:next w:val="Normal"/>
    <w:uiPriority w:val="37"/>
    <w:unhideWhenUsed/>
    <w:qFormat/>
    <w:rsid w:val="0059762c"/>
    <w:pPr/>
    <w:rPr/>
  </w:style>
  <w:style w:type="paragraph" w:styleId="Sumario2">
    <w:name w:val="TOC 2"/>
    <w:basedOn w:val="Normal"/>
    <w:next w:val="Normal"/>
    <w:autoRedefine/>
    <w:uiPriority w:val="39"/>
    <w:unhideWhenUsed/>
    <w:rsid w:val="00c33ed2"/>
    <w:pPr>
      <w:spacing w:before="0" w:after="100"/>
      <w:ind w:left="200" w:hanging="0"/>
    </w:pPr>
    <w:rPr/>
  </w:style>
  <w:style w:type="paragraph" w:styleId="Sumario3">
    <w:name w:val="TOC 3"/>
    <w:basedOn w:val="Normal"/>
    <w:next w:val="Normal"/>
    <w:autoRedefine/>
    <w:uiPriority w:val="39"/>
    <w:unhideWhenUsed/>
    <w:rsid w:val="00c33ed2"/>
    <w:pPr>
      <w:spacing w:before="0" w:after="100"/>
      <w:ind w:left="400" w:hanging="0"/>
    </w:pPr>
    <w:rPr/>
  </w:style>
  <w:style w:type="paragraph" w:styleId="BalloonText">
    <w:name w:val="Balloon Text"/>
    <w:basedOn w:val="Normal"/>
    <w:link w:val="TextodegloboCar"/>
    <w:uiPriority w:val="99"/>
    <w:semiHidden/>
    <w:unhideWhenUsed/>
    <w:qFormat/>
    <w:rsid w:val="000f388b"/>
    <w:pPr>
      <w:spacing w:lineRule="auto" w:line="240"/>
    </w:pPr>
    <w:rPr>
      <w:rFonts w:ascii="Segoe UI" w:hAnsi="Segoe UI" w:cs="Segoe UI"/>
      <w:sz w:val="18"/>
      <w:szCs w:val="18"/>
    </w:rPr>
  </w:style>
  <w:style w:type="paragraph" w:styleId="Tabla" w:customStyle="1">
    <w:name w:val="Tabla"/>
    <w:basedOn w:val="Normal"/>
    <w:qFormat/>
    <w:rsid w:val="002d50af"/>
    <w:pPr/>
    <w:rPr/>
  </w:style>
  <w:style w:type="paragraph" w:styleId="Tableoffigures">
    <w:name w:val="table of figures"/>
    <w:basedOn w:val="Normal"/>
    <w:next w:val="Normal"/>
    <w:uiPriority w:val="99"/>
    <w:unhideWhenUsed/>
    <w:qFormat/>
    <w:rsid w:val="002d50af"/>
    <w:pPr/>
    <w:rPr/>
  </w:style>
  <w:style w:type="paragraph" w:styleId="Caption">
    <w:name w:val="caption"/>
    <w:basedOn w:val="Normal"/>
    <w:next w:val="Normal"/>
    <w:uiPriority w:val="35"/>
    <w:unhideWhenUsed/>
    <w:qFormat/>
    <w:rsid w:val="00a00ed8"/>
    <w:pPr>
      <w:spacing w:lineRule="auto" w:line="240" w:before="0" w:after="200"/>
    </w:pPr>
    <w:rPr>
      <w:iCs/>
      <w:color w:val="000000" w:themeColor="text1"/>
      <w:szCs w:val="18"/>
    </w:rPr>
  </w:style>
  <w:style w:type="paragraph" w:styleId="Ttulogeneral">
    <w:name w:val="Title"/>
    <w:basedOn w:val="Normal"/>
    <w:next w:val="Normal"/>
    <w:link w:val="TtuloCar"/>
    <w:uiPriority w:val="10"/>
    <w:qFormat/>
    <w:rsid w:val="00ab580e"/>
    <w:pPr>
      <w:spacing w:lineRule="auto" w:line="240" w:before="0" w:after="0"/>
      <w:contextualSpacing/>
    </w:pPr>
    <w:rPr>
      <w:rFonts w:eastAsia="" w:eastAsiaTheme="majorEastAsia"/>
      <w:b/>
      <w:color w:val="auto"/>
      <w:spacing w:val="-10"/>
      <w:kern w:val="2"/>
      <w:sz w:val="32"/>
      <w:szCs w:val="3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normal1">
    <w:name w:val="Plain Table 1"/>
    <w:basedOn w:val="Tablanormal"/>
    <w:uiPriority w:val="41"/>
    <w:rsid w:val="002d50a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8b2b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jamin.jorquera@usach.cl" TargetMode="External"/><Relationship Id="rId3" Type="http://schemas.openxmlformats.org/officeDocument/2006/relationships/hyperlink" Target="mailto:benjamin.jorquera@usach.cl"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Application>LibreOffice/6.4.7.2$Linux_X86_64 LibreOffice_project/40$Build-2</Application>
  <Pages>14</Pages>
  <Words>2626</Words>
  <Characters>14952</Characters>
  <CharactersWithSpaces>17444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2018-01-26T11:40:00Z</dcterms:created>
  <dc:creator>Usuario de Windows</dc:creator>
  <dc:description/>
  <dc:language>es-CL</dc:language>
  <cp:lastModifiedBy>JLJ </cp:lastModifiedBy>
  <dcterms:modified xsi:type="dcterms:W3CDTF">2022-05-10T18:09:07Z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