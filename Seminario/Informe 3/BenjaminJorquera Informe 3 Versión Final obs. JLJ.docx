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2268" w:right="1418" w:header="0" w:top="2268" w:footer="0" w:bottom="1418" w:gutter="0"/>
          <w:pgNumType w:start="0" w:fmt="decimal"/>
          <w:formProt w:val="false"/>
          <w:textDirection w:val="lrTb"/>
          <w:docGrid w:type="default" w:linePitch="360" w:charSpace="0"/>
        </w:sectPr>
        <w:pStyle w:val="Normal"/>
        <w:rPr/>
      </w:pPr>
      <w:r>
        <w:rPr/>
        <mc:AlternateContent>
          <mc:Choice Requires="wps">
            <w:drawing>
              <wp:anchor behindDoc="0" distT="0" distB="0" distL="0" distR="0" simplePos="0" locked="0" layoutInCell="1" allowOverlap="1" relativeHeight="2">
                <wp:simplePos x="0" y="0"/>
                <wp:positionH relativeFrom="page">
                  <wp:posOffset>1661795</wp:posOffset>
                </wp:positionH>
                <wp:positionV relativeFrom="paragraph">
                  <wp:posOffset>-10160</wp:posOffset>
                </wp:positionV>
                <wp:extent cx="4458335" cy="1076960"/>
                <wp:effectExtent l="0" t="0" r="0" b="0"/>
                <wp:wrapNone/>
                <wp:docPr id="1" name="Marco2"/>
                <a:graphic xmlns:a="http://schemas.openxmlformats.org/drawingml/2006/main">
                  <a:graphicData uri="http://schemas.microsoft.com/office/word/2010/wordprocessingShape">
                    <wps:wsp>
                      <wps:cNvSpPr/>
                      <wps:spPr>
                        <a:xfrm>
                          <a:off x="0" y="0"/>
                          <a:ext cx="4457880" cy="1076400"/>
                        </a:xfrm>
                        <a:prstGeom prst="rect">
                          <a:avLst/>
                        </a:prstGeom>
                        <a:solidFill>
                          <a:srgbClr val="ffffff"/>
                        </a:solidFill>
                        <a:ln>
                          <a:noFill/>
                        </a:ln>
                      </wps:spPr>
                      <wps:style>
                        <a:lnRef idx="0"/>
                        <a:fillRef idx="0"/>
                        <a:effectRef idx="0"/>
                        <a:fontRef idx="minor"/>
                      </wps:style>
                      <wps:txbx>
                        <w:txbxContent>
                          <w:p>
                            <w:pPr>
                              <w:pStyle w:val="Contenidodelmarco"/>
                              <w:spacing w:lineRule="auto" w:line="480"/>
                              <w:jc w:val="center"/>
                              <w:rPr>
                                <w:rFonts w:ascii="Times New Roman" w:hAnsi="Times New Roman" w:cs="Times New Roman"/>
                                <w:b/>
                                <w:b/>
                                <w:sz w:val="28"/>
                              </w:rPr>
                            </w:pPr>
                            <w:r>
                              <w:rPr>
                                <w:rFonts w:cs="Times New Roman" w:ascii="Times New Roman" w:hAnsi="Times New Roman"/>
                                <w:b/>
                                <w:sz w:val="28"/>
                              </w:rPr>
                              <w:t>UNIVERSIDAD DE SANTIAGO DE CHILE</w:t>
                            </w:r>
                          </w:p>
                          <w:p>
                            <w:pPr>
                              <w:pStyle w:val="Contenidodelmarco"/>
                              <w:spacing w:lineRule="auto" w:line="480"/>
                              <w:jc w:val="center"/>
                              <w:rPr>
                                <w:rFonts w:ascii="Times New Roman" w:hAnsi="Times New Roman" w:cs="Times New Roman"/>
                                <w:b/>
                                <w:b/>
                                <w:sz w:val="24"/>
                              </w:rPr>
                            </w:pPr>
                            <w:r>
                              <w:rPr>
                                <w:rFonts w:cs="Times New Roman" w:ascii="Times New Roman" w:hAnsi="Times New Roman"/>
                                <w:b/>
                                <w:sz w:val="24"/>
                              </w:rPr>
                              <w:t>FACULTAD DE INGENIERÍA</w:t>
                            </w:r>
                          </w:p>
                          <w:p>
                            <w:pPr>
                              <w:pStyle w:val="Contenidodelmarco"/>
                              <w:spacing w:lineRule="auto" w:line="480"/>
                              <w:jc w:val="center"/>
                              <w:rPr>
                                <w:b/>
                                <w:b/>
                                <w:sz w:val="24"/>
                              </w:rPr>
                            </w:pPr>
                            <w:r>
                              <w:rPr>
                                <w:rFonts w:cs="Times New Roman" w:ascii="Times New Roman" w:hAnsi="Times New Roman"/>
                                <w:b/>
                                <w:sz w:val="24"/>
                              </w:rPr>
                              <w:t>DEPARTAMENTO DE INGENIERÍA INFORMÁTICA</w:t>
                            </w:r>
                          </w:p>
                        </w:txbxContent>
                      </wps:txbx>
                      <wps:bodyPr>
                        <a:noAutofit/>
                      </wps:bodyPr>
                    </wps:wsp>
                  </a:graphicData>
                </a:graphic>
              </wp:anchor>
            </w:drawing>
          </mc:Choice>
          <mc:Fallback>
            <w:pict>
              <v:rect id="shape_0" ID="Marco2" fillcolor="white" stroked="f" style="position:absolute;margin-left:130.85pt;margin-top:-0.8pt;width:350.95pt;height:84.7pt;mso-position-horizontal-relative:page">
                <w10:wrap type="square"/>
                <v:fill o:detectmouseclick="t" type="solid" color2="black"/>
                <v:stroke color="#3465a4" joinstyle="round" endcap="flat"/>
                <v:textbox>
                  <w:txbxContent>
                    <w:p>
                      <w:pPr>
                        <w:pStyle w:val="Contenidodelmarco"/>
                        <w:spacing w:lineRule="auto" w:line="480"/>
                        <w:jc w:val="center"/>
                        <w:rPr>
                          <w:rFonts w:ascii="Times New Roman" w:hAnsi="Times New Roman" w:cs="Times New Roman"/>
                          <w:b/>
                          <w:b/>
                          <w:sz w:val="28"/>
                        </w:rPr>
                      </w:pPr>
                      <w:r>
                        <w:rPr>
                          <w:rFonts w:cs="Times New Roman" w:ascii="Times New Roman" w:hAnsi="Times New Roman"/>
                          <w:b/>
                          <w:sz w:val="28"/>
                        </w:rPr>
                        <w:t>UNIVERSIDAD DE SANTIAGO DE CHILE</w:t>
                      </w:r>
                    </w:p>
                    <w:p>
                      <w:pPr>
                        <w:pStyle w:val="Contenidodelmarco"/>
                        <w:spacing w:lineRule="auto" w:line="480"/>
                        <w:jc w:val="center"/>
                        <w:rPr>
                          <w:rFonts w:ascii="Times New Roman" w:hAnsi="Times New Roman" w:cs="Times New Roman"/>
                          <w:b/>
                          <w:b/>
                          <w:sz w:val="24"/>
                        </w:rPr>
                      </w:pPr>
                      <w:r>
                        <w:rPr>
                          <w:rFonts w:cs="Times New Roman" w:ascii="Times New Roman" w:hAnsi="Times New Roman"/>
                          <w:b/>
                          <w:sz w:val="24"/>
                        </w:rPr>
                        <w:t>FACULTAD DE INGENIERÍA</w:t>
                      </w:r>
                    </w:p>
                    <w:p>
                      <w:pPr>
                        <w:pStyle w:val="Contenidodelmarco"/>
                        <w:spacing w:lineRule="auto" w:line="480"/>
                        <w:jc w:val="center"/>
                        <w:rPr>
                          <w:b/>
                          <w:b/>
                          <w:sz w:val="24"/>
                        </w:rPr>
                      </w:pPr>
                      <w:r>
                        <w:rPr>
                          <w:rFonts w:cs="Times New Roman" w:ascii="Times New Roman" w:hAnsi="Times New Roman"/>
                          <w:b/>
                          <w:sz w:val="24"/>
                        </w:rPr>
                        <w:t>DEPARTAMENTO DE INGENIERÍA INFORMÁTICA</w:t>
                      </w:r>
                    </w:p>
                  </w:txbxContent>
                </v:textbox>
              </v:rect>
            </w:pict>
          </mc:Fallback>
        </mc:AlternateContent>
        <mc:AlternateContent>
          <mc:Choice Requires="wps">
            <w:drawing>
              <wp:anchor behindDoc="0" distT="0" distB="0" distL="0" distR="0" simplePos="0" locked="0" layoutInCell="1" allowOverlap="1" relativeHeight="3">
                <wp:simplePos x="0" y="0"/>
                <wp:positionH relativeFrom="page">
                  <wp:posOffset>1204595</wp:posOffset>
                </wp:positionH>
                <wp:positionV relativeFrom="paragraph">
                  <wp:posOffset>2350770</wp:posOffset>
                </wp:positionV>
                <wp:extent cx="5372735" cy="3010535"/>
                <wp:effectExtent l="0" t="0" r="0" b="0"/>
                <wp:wrapNone/>
                <wp:docPr id="3" name="Marco1"/>
                <a:graphic xmlns:a="http://schemas.openxmlformats.org/drawingml/2006/main">
                  <a:graphicData uri="http://schemas.microsoft.com/office/word/2010/wordprocessingShape">
                    <wps:wsp>
                      <wps:cNvSpPr/>
                      <wps:spPr>
                        <a:xfrm>
                          <a:off x="0" y="0"/>
                          <a:ext cx="5372280" cy="3009960"/>
                        </a:xfrm>
                        <a:prstGeom prst="rect">
                          <a:avLst/>
                        </a:prstGeom>
                        <a:noFill/>
                        <a:ln>
                          <a:noFill/>
                        </a:ln>
                      </wps:spPr>
                      <wps:style>
                        <a:lnRef idx="0"/>
                        <a:fillRef idx="0"/>
                        <a:effectRef idx="0"/>
                        <a:fontRef idx="minor"/>
                      </wps:style>
                      <wps:txbx>
                        <w:txbxContent>
                          <w:p>
                            <w:pPr>
                              <w:pStyle w:val="Contenidodelmarco"/>
                              <w:spacing w:lineRule="auto" w:line="480"/>
                              <w:jc w:val="center"/>
                              <w:rPr>
                                <w:rFonts w:ascii="Times New Roman" w:hAnsi="Times New Roman" w:cs="Times New Roman"/>
                                <w:sz w:val="40"/>
                                <w:szCs w:val="40"/>
                              </w:rPr>
                            </w:pPr>
                            <w:r>
                              <w:rPr>
                                <w:rFonts w:cs="Times New Roman" w:ascii="Times New Roman" w:hAnsi="Times New Roman"/>
                                <w:b/>
                                <w:sz w:val="40"/>
                                <w:szCs w:val="40"/>
                              </w:rPr>
                              <w:t>Optimización Multi-Objetivo por Enjambre de Partículas para selección automática de modelos de autorregulación cerebral</w:t>
                            </w:r>
                          </w:p>
                          <w:p>
                            <w:pPr>
                              <w:pStyle w:val="Contenidodelmarco"/>
                              <w:jc w:val="center"/>
                              <w:rPr>
                                <w:b/>
                                <w:b/>
                              </w:rPr>
                            </w:pPr>
                            <w:r>
                              <w:rPr>
                                <w:b/>
                              </w:rPr>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Informe N° 3</w:t>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Propuesta final – versión interna del curso</w:t>
                            </w:r>
                          </w:p>
                        </w:txbxContent>
                      </wps:txbx>
                      <wps:bodyPr>
                        <a:noAutofit/>
                      </wps:bodyPr>
                    </wps:wsp>
                  </a:graphicData>
                </a:graphic>
              </wp:anchor>
            </w:drawing>
          </mc:Choice>
          <mc:Fallback>
            <w:pict>
              <v:rect id="shape_0" ID="Marco1" stroked="f" style="position:absolute;margin-left:94.85pt;margin-top:185.1pt;width:422.95pt;height:236.95pt;mso-position-horizontal-relative:page">
                <w10:wrap type="square"/>
                <v:fill o:detectmouseclick="t" on="false"/>
                <v:stroke color="#3465a4" joinstyle="round" endcap="flat"/>
                <v:textbox>
                  <w:txbxContent>
                    <w:p>
                      <w:pPr>
                        <w:pStyle w:val="Contenidodelmarco"/>
                        <w:spacing w:lineRule="auto" w:line="480"/>
                        <w:jc w:val="center"/>
                        <w:rPr>
                          <w:rFonts w:ascii="Times New Roman" w:hAnsi="Times New Roman" w:cs="Times New Roman"/>
                          <w:sz w:val="40"/>
                          <w:szCs w:val="40"/>
                        </w:rPr>
                      </w:pPr>
                      <w:r>
                        <w:rPr>
                          <w:rFonts w:cs="Times New Roman" w:ascii="Times New Roman" w:hAnsi="Times New Roman"/>
                          <w:b/>
                          <w:sz w:val="40"/>
                          <w:szCs w:val="40"/>
                        </w:rPr>
                        <w:t>Optimización Multi-Objetivo por Enjambre de Partículas para selección automática de modelos de autorregulación cerebral</w:t>
                      </w:r>
                    </w:p>
                    <w:p>
                      <w:pPr>
                        <w:pStyle w:val="Contenidodelmarco"/>
                        <w:jc w:val="center"/>
                        <w:rPr>
                          <w:b/>
                          <w:b/>
                        </w:rPr>
                      </w:pPr>
                      <w:r>
                        <w:rPr>
                          <w:b/>
                        </w:rPr>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Informe N° 3</w:t>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Propuesta final – versión interna del curso</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align>right</wp:align>
                </wp:positionH>
                <wp:positionV relativeFrom="paragraph">
                  <wp:posOffset>5817870</wp:posOffset>
                </wp:positionV>
                <wp:extent cx="2553970" cy="1886585"/>
                <wp:effectExtent l="0" t="0" r="0" b="0"/>
                <wp:wrapNone/>
                <wp:docPr id="5" name="Marco3"/>
                <a:graphic xmlns:a="http://schemas.openxmlformats.org/drawingml/2006/main">
                  <a:graphicData uri="http://schemas.microsoft.com/office/word/2010/wordprocessingShape">
                    <wps:wsp>
                      <wps:cNvSpPr/>
                      <wps:spPr>
                        <a:xfrm>
                          <a:off x="0" y="0"/>
                          <a:ext cx="2553480" cy="1886040"/>
                        </a:xfrm>
                        <a:prstGeom prst="rect">
                          <a:avLst/>
                        </a:prstGeom>
                        <a:noFill/>
                        <a:ln>
                          <a:noFill/>
                        </a:ln>
                      </wps:spPr>
                      <wps:style>
                        <a:lnRef idx="0"/>
                        <a:fillRef idx="0"/>
                        <a:effectRef idx="0"/>
                        <a:fontRef idx="minor"/>
                      </wps:style>
                      <wps:txbx>
                        <w:txbxContent>
                          <w:p>
                            <w:pPr>
                              <w:pStyle w:val="Contenidodelmarco"/>
                              <w:rPr>
                                <w:rFonts w:ascii="Times New Roman" w:hAnsi="Times New Roman" w:cs="Times New Roman"/>
                                <w:bCs/>
                                <w:sz w:val="24"/>
                                <w:szCs w:val="24"/>
                              </w:rPr>
                            </w:pPr>
                            <w:r>
                              <w:rPr>
                                <w:rFonts w:cs="Times New Roman" w:ascii="Times New Roman" w:hAnsi="Times New Roman"/>
                                <w:bCs/>
                                <w:sz w:val="24"/>
                                <w:szCs w:val="24"/>
                              </w:rPr>
                              <w:t>Nombre: Benjamin Jorquera Jorquera</w:t>
                            </w:r>
                          </w:p>
                          <w:p>
                            <w:pPr>
                              <w:pStyle w:val="Contenidodelmarco"/>
                              <w:rPr>
                                <w:rFonts w:ascii="Times New Roman" w:hAnsi="Times New Roman" w:cs="Times New Roman"/>
                                <w:bCs/>
                                <w:sz w:val="24"/>
                                <w:szCs w:val="24"/>
                              </w:rPr>
                            </w:pPr>
                            <w:r>
                              <w:rPr>
                                <w:rFonts w:cs="Times New Roman" w:ascii="Times New Roman" w:hAnsi="Times New Roman"/>
                                <w:bCs/>
                                <w:sz w:val="24"/>
                                <w:szCs w:val="24"/>
                              </w:rPr>
                              <w:t>Rut: 19.182.719-8</w:t>
                            </w:r>
                          </w:p>
                          <w:p>
                            <w:pPr>
                              <w:pStyle w:val="Contenidodelmarco"/>
                              <w:rPr>
                                <w:rFonts w:ascii="Times New Roman" w:hAnsi="Times New Roman" w:cs="Times New Roman"/>
                                <w:bCs/>
                                <w:sz w:val="24"/>
                                <w:szCs w:val="24"/>
                              </w:rPr>
                            </w:pPr>
                            <w:r>
                              <w:rPr>
                                <w:rFonts w:cs="Times New Roman" w:ascii="Times New Roman" w:hAnsi="Times New Roman"/>
                                <w:bCs/>
                                <w:sz w:val="24"/>
                                <w:szCs w:val="24"/>
                              </w:rPr>
                              <w:t>Año estimado de egreso: 2022</w:t>
                            </w:r>
                          </w:p>
                          <w:p>
                            <w:pPr>
                              <w:pStyle w:val="Contenidodelmarco"/>
                              <w:rPr>
                                <w:rFonts w:ascii="Times New Roman" w:hAnsi="Times New Roman" w:cs="Times New Roman"/>
                                <w:bCs/>
                                <w:sz w:val="24"/>
                                <w:szCs w:val="24"/>
                              </w:rPr>
                            </w:pPr>
                            <w:r>
                              <w:rPr>
                                <w:rFonts w:cs="Times New Roman" w:ascii="Times New Roman" w:hAnsi="Times New Roman"/>
                                <w:bCs/>
                                <w:sz w:val="24"/>
                                <w:szCs w:val="24"/>
                              </w:rPr>
                              <w:t>Teléfono: 9 93362209</w:t>
                            </w:r>
                          </w:p>
                          <w:p>
                            <w:pPr>
                              <w:pStyle w:val="Contenidodelmarco"/>
                              <w:rPr>
                                <w:rFonts w:ascii="Times New Roman" w:hAnsi="Times New Roman" w:cs="Times New Roman"/>
                                <w:bCs/>
                                <w:sz w:val="24"/>
                                <w:szCs w:val="24"/>
                              </w:rPr>
                            </w:pPr>
                            <w:r>
                              <w:rPr>
                                <w:rFonts w:cs="Times New Roman" w:ascii="Times New Roman" w:hAnsi="Times New Roman"/>
                                <w:bCs/>
                                <w:sz w:val="24"/>
                                <w:szCs w:val="24"/>
                              </w:rPr>
                              <w:t xml:space="preserve">E-mail: </w:t>
                            </w:r>
                            <w:hyperlink r:id="rId2">
                              <w:r>
                                <w:rPr>
                                  <w:rStyle w:val="EnlacedeInternet"/>
                                  <w:rFonts w:cs="Times New Roman" w:ascii="Times New Roman" w:hAnsi="Times New Roman"/>
                                  <w:bCs/>
                                  <w:sz w:val="24"/>
                                  <w:szCs w:val="24"/>
                                </w:rPr>
                                <w:t>benjamin.jorquera@usach.cl</w:t>
                              </w:r>
                            </w:hyperlink>
                          </w:p>
                          <w:p>
                            <w:pPr>
                              <w:pStyle w:val="Contenidodelmarco"/>
                              <w:rPr>
                                <w:rFonts w:ascii="Times New Roman" w:hAnsi="Times New Roman" w:cs="Times New Roman"/>
                                <w:bCs/>
                                <w:sz w:val="24"/>
                                <w:szCs w:val="24"/>
                              </w:rPr>
                            </w:pPr>
                            <w:r>
                              <w:rPr>
                                <w:rFonts w:cs="Times New Roman" w:ascii="Times New Roman" w:hAnsi="Times New Roman"/>
                                <w:bCs/>
                                <w:sz w:val="24"/>
                                <w:szCs w:val="24"/>
                              </w:rPr>
                              <w:t>Profesor Patrocinador: José Luis Jara</w:t>
                            </w:r>
                          </w:p>
                          <w:p>
                            <w:pPr>
                              <w:pStyle w:val="Contenidodelmarco"/>
                              <w:rPr>
                                <w:rFonts w:ascii="Times New Roman" w:hAnsi="Times New Roman" w:cs="Times New Roman"/>
                                <w:bCs/>
                                <w:sz w:val="24"/>
                                <w:szCs w:val="24"/>
                              </w:rPr>
                            </w:pPr>
                            <w:r>
                              <w:rPr>
                                <w:rFonts w:cs="Times New Roman" w:ascii="Times New Roman" w:hAnsi="Times New Roman"/>
                                <w:bCs/>
                                <w:sz w:val="24"/>
                                <w:szCs w:val="24"/>
                              </w:rPr>
                              <w:t>Fecha: 25 de Mayo de 2022</w:t>
                            </w:r>
                          </w:p>
                          <w:p>
                            <w:pPr>
                              <w:pStyle w:val="Contenidodelmarco"/>
                              <w:rPr/>
                            </w:pPr>
                            <w:r>
                              <w:rPr/>
                            </w:r>
                          </w:p>
                        </w:txbxContent>
                      </wps:txbx>
                      <wps:bodyPr>
                        <a:noAutofit/>
                      </wps:bodyPr>
                    </wps:wsp>
                  </a:graphicData>
                </a:graphic>
              </wp:anchor>
            </w:drawing>
          </mc:Choice>
          <mc:Fallback>
            <w:pict>
              <v:rect id="shape_0" ID="Marco3" stroked="f" style="position:absolute;margin-left:226.6pt;margin-top:458.1pt;width:201pt;height:148.45pt;mso-position-horizontal:right">
                <w10:wrap type="square"/>
                <v:fill o:detectmouseclick="t" on="false"/>
                <v:stroke color="#3465a4" joinstyle="round" endcap="flat"/>
                <v:textbox>
                  <w:txbxContent>
                    <w:p>
                      <w:pPr>
                        <w:pStyle w:val="Contenidodelmarco"/>
                        <w:rPr>
                          <w:rFonts w:ascii="Times New Roman" w:hAnsi="Times New Roman" w:cs="Times New Roman"/>
                          <w:bCs/>
                          <w:sz w:val="24"/>
                          <w:szCs w:val="24"/>
                        </w:rPr>
                      </w:pPr>
                      <w:r>
                        <w:rPr>
                          <w:rFonts w:cs="Times New Roman" w:ascii="Times New Roman" w:hAnsi="Times New Roman"/>
                          <w:bCs/>
                          <w:sz w:val="24"/>
                          <w:szCs w:val="24"/>
                        </w:rPr>
                        <w:t>Nombre: Benjamin Jorquera Jorquera</w:t>
                      </w:r>
                    </w:p>
                    <w:p>
                      <w:pPr>
                        <w:pStyle w:val="Contenidodelmarco"/>
                        <w:rPr>
                          <w:rFonts w:ascii="Times New Roman" w:hAnsi="Times New Roman" w:cs="Times New Roman"/>
                          <w:bCs/>
                          <w:sz w:val="24"/>
                          <w:szCs w:val="24"/>
                        </w:rPr>
                      </w:pPr>
                      <w:r>
                        <w:rPr>
                          <w:rFonts w:cs="Times New Roman" w:ascii="Times New Roman" w:hAnsi="Times New Roman"/>
                          <w:bCs/>
                          <w:sz w:val="24"/>
                          <w:szCs w:val="24"/>
                        </w:rPr>
                        <w:t>Rut: 19.182.719-8</w:t>
                      </w:r>
                    </w:p>
                    <w:p>
                      <w:pPr>
                        <w:pStyle w:val="Contenidodelmarco"/>
                        <w:rPr>
                          <w:rFonts w:ascii="Times New Roman" w:hAnsi="Times New Roman" w:cs="Times New Roman"/>
                          <w:bCs/>
                          <w:sz w:val="24"/>
                          <w:szCs w:val="24"/>
                        </w:rPr>
                      </w:pPr>
                      <w:r>
                        <w:rPr>
                          <w:rFonts w:cs="Times New Roman" w:ascii="Times New Roman" w:hAnsi="Times New Roman"/>
                          <w:bCs/>
                          <w:sz w:val="24"/>
                          <w:szCs w:val="24"/>
                        </w:rPr>
                        <w:t>Año estimado de egreso: 2022</w:t>
                      </w:r>
                    </w:p>
                    <w:p>
                      <w:pPr>
                        <w:pStyle w:val="Contenidodelmarco"/>
                        <w:rPr>
                          <w:rFonts w:ascii="Times New Roman" w:hAnsi="Times New Roman" w:cs="Times New Roman"/>
                          <w:bCs/>
                          <w:sz w:val="24"/>
                          <w:szCs w:val="24"/>
                        </w:rPr>
                      </w:pPr>
                      <w:r>
                        <w:rPr>
                          <w:rFonts w:cs="Times New Roman" w:ascii="Times New Roman" w:hAnsi="Times New Roman"/>
                          <w:bCs/>
                          <w:sz w:val="24"/>
                          <w:szCs w:val="24"/>
                        </w:rPr>
                        <w:t>Teléfono: 9 93362209</w:t>
                      </w:r>
                    </w:p>
                    <w:p>
                      <w:pPr>
                        <w:pStyle w:val="Contenidodelmarco"/>
                        <w:rPr>
                          <w:rFonts w:ascii="Times New Roman" w:hAnsi="Times New Roman" w:cs="Times New Roman"/>
                          <w:bCs/>
                          <w:sz w:val="24"/>
                          <w:szCs w:val="24"/>
                        </w:rPr>
                      </w:pPr>
                      <w:r>
                        <w:rPr>
                          <w:rFonts w:cs="Times New Roman" w:ascii="Times New Roman" w:hAnsi="Times New Roman"/>
                          <w:bCs/>
                          <w:sz w:val="24"/>
                          <w:szCs w:val="24"/>
                        </w:rPr>
                        <w:t xml:space="preserve">E-mail: </w:t>
                      </w:r>
                      <w:hyperlink r:id="rId3">
                        <w:r>
                          <w:rPr>
                            <w:rStyle w:val="EnlacedeInternet"/>
                            <w:rFonts w:cs="Times New Roman" w:ascii="Times New Roman" w:hAnsi="Times New Roman"/>
                            <w:bCs/>
                            <w:sz w:val="24"/>
                            <w:szCs w:val="24"/>
                          </w:rPr>
                          <w:t>benjamin.jorquera@usach.cl</w:t>
                        </w:r>
                      </w:hyperlink>
                    </w:p>
                    <w:p>
                      <w:pPr>
                        <w:pStyle w:val="Contenidodelmarco"/>
                        <w:rPr>
                          <w:rFonts w:ascii="Times New Roman" w:hAnsi="Times New Roman" w:cs="Times New Roman"/>
                          <w:bCs/>
                          <w:sz w:val="24"/>
                          <w:szCs w:val="24"/>
                        </w:rPr>
                      </w:pPr>
                      <w:r>
                        <w:rPr>
                          <w:rFonts w:cs="Times New Roman" w:ascii="Times New Roman" w:hAnsi="Times New Roman"/>
                          <w:bCs/>
                          <w:sz w:val="24"/>
                          <w:szCs w:val="24"/>
                        </w:rPr>
                        <w:t>Profesor Patrocinador: José Luis Jara</w:t>
                      </w:r>
                    </w:p>
                    <w:p>
                      <w:pPr>
                        <w:pStyle w:val="Contenidodelmarco"/>
                        <w:rPr>
                          <w:rFonts w:ascii="Times New Roman" w:hAnsi="Times New Roman" w:cs="Times New Roman"/>
                          <w:bCs/>
                          <w:sz w:val="24"/>
                          <w:szCs w:val="24"/>
                        </w:rPr>
                      </w:pPr>
                      <w:r>
                        <w:rPr>
                          <w:rFonts w:cs="Times New Roman" w:ascii="Times New Roman" w:hAnsi="Times New Roman"/>
                          <w:bCs/>
                          <w:sz w:val="24"/>
                          <w:szCs w:val="24"/>
                        </w:rPr>
                        <w:t>Fecha: 25 de Mayo de 2022</w:t>
                      </w:r>
                    </w:p>
                    <w:p>
                      <w:pPr>
                        <w:pStyle w:val="Contenidodelmarco"/>
                        <w:rPr/>
                      </w:pPr>
                      <w:r>
                        <w:rPr/>
                      </w:r>
                    </w:p>
                  </w:txbxContent>
                </v:textbox>
              </v:rect>
            </w:pict>
          </mc:Fallback>
        </mc:AlternateContent>
      </w:r>
    </w:p>
    <w:p>
      <w:pPr>
        <w:pStyle w:val="Normal"/>
        <w:spacing w:before="0" w:after="160"/>
        <w:jc w:val="left"/>
        <w:rPr>
          <w:rFonts w:ascii="Times New Roman" w:hAnsi="Times New Roman" w:cs="Times New Roman"/>
          <w:b/>
          <w:b/>
          <w:bCs/>
          <w:sz w:val="28"/>
          <w:szCs w:val="28"/>
        </w:rPr>
      </w:pPr>
      <w:r>
        <w:rPr>
          <w:rFonts w:cs="Times New Roman" w:ascii="Times New Roman" w:hAnsi="Times New Roman"/>
          <w:b/>
          <w:bCs/>
          <w:sz w:val="28"/>
          <w:szCs w:val="28"/>
        </w:rPr>
        <w:t>RESUMEN</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El mecanismo biológico de la Autorregulación Cerebral no puede ser cuantificado de manera efectiva, ya que los métodos dinámicos de cambios bruscos de presión utilizados pueden ser perjudiciales para la salud de las personas. En la descripción del problema y análisis de la solución del presente documento se plantea que los métodos de medición actuales aún no han sido validados para pacientes enfermos, y si bien presentan buenos resultados tampoco podrían ser utilizados como muestras reales para estas señales debido a su complejidad y utilidad. En la sección de descripción de la solución propuesta se plantea evaluar la posibilidad de utilizar nuevos métodos para resolver el problema, utilizando un nuevo enfoque de solución de optimizaciones metaheurísticas, denominado Optimización Multi-Objetivo por Enjambre de Partículas. El objetivo de esta investigación es mejorar el rendimiento y calidad de generar buenos modelos de autorregulación para prevenir posibles problemas cerebrales en las personas, en base a acotar mejor el espacio de búsqueda de estas soluciones, escoger modelos de calidad de manera automática sin necesidad de intervenir en el paciente, y reducir el tiempo de procesamiento del procedimiento, para poder diagnosticar a tiempo posibles afecciones cerebrales. Luego se explica la metodología, herramientas y ambiente de desarrollo a utilizar, y por último el plan de trabajo del proyecto.</w:t>
      </w:r>
    </w:p>
    <w:p>
      <w:pPr>
        <w:pStyle w:val="Normal"/>
        <w:spacing w:before="0" w:after="160"/>
        <w:rPr>
          <w:rFonts w:ascii="Times New Roman" w:hAnsi="Times New Roman" w:cs="Times New Roman"/>
          <w:b/>
          <w:b/>
          <w:bCs/>
          <w:sz w:val="28"/>
          <w:szCs w:val="28"/>
        </w:rPr>
      </w:pPr>
      <w:r>
        <w:rPr>
          <w:rFonts w:cs="Times New Roman" w:ascii="Times New Roman" w:hAnsi="Times New Roman"/>
          <w:b/>
          <w:bCs/>
          <w:sz w:val="24"/>
          <w:szCs w:val="24"/>
        </w:rPr>
        <w:t>Palabras clave:</w:t>
      </w:r>
      <w:r>
        <w:rPr>
          <w:rFonts w:cs="Times New Roman" w:ascii="Times New Roman" w:hAnsi="Times New Roman"/>
          <w:sz w:val="24"/>
          <w:szCs w:val="24"/>
        </w:rPr>
        <w:t xml:space="preserve"> </w:t>
      </w:r>
      <w:r>
        <w:rPr>
          <w:rFonts w:cs="Times New Roman" w:ascii="Times New Roman" w:hAnsi="Times New Roman"/>
          <w:i/>
          <w:iCs/>
          <w:sz w:val="24"/>
          <w:szCs w:val="24"/>
        </w:rPr>
        <w:t>autorregulación cerebral, optimización multi-objetivo por enjambre de partículas, selección automática.</w:t>
      </w:r>
    </w:p>
    <w:sdt>
      <w:sdtPr>
        <w:docPartObj>
          <w:docPartGallery w:val="Table of Contents"/>
          <w:docPartUnique w:val="true"/>
        </w:docPartObj>
      </w:sdtPr>
      <w:sdtContent>
        <w:p>
          <w:pPr>
            <w:pStyle w:val="TOCHeading"/>
            <w:numPr>
              <w:ilvl w:val="0"/>
              <w:numId w:val="0"/>
            </w:numPr>
            <w:ind w:left="360" w:hanging="360"/>
            <w:rPr>
              <w:rStyle w:val="Ttulo1Car"/>
              <w:rFonts w:ascii="Times New Roman" w:hAnsi="Times New Roman" w:cs="Times New Roman"/>
              <w:b/>
              <w:b/>
              <w:bCs/>
              <w:sz w:val="28"/>
              <w:szCs w:val="28"/>
            </w:rPr>
          </w:pPr>
          <w:r>
            <w:br w:type="page"/>
          </w:r>
          <w:r>
            <w:rPr>
              <w:rStyle w:val="Ttulo1Car"/>
              <w:rFonts w:cs="Times New Roman" w:ascii="Times New Roman" w:hAnsi="Times New Roman"/>
              <w:b/>
              <w:bCs/>
              <w:sz w:val="28"/>
              <w:szCs w:val="28"/>
            </w:rPr>
            <w:t>TABLA DE CONTENIDOS</w:t>
          </w:r>
        </w:p>
        <w:p>
          <w:pPr>
            <w:pStyle w:val="Normal"/>
            <w:rPr>
              <w:sz w:val="22"/>
              <w:szCs w:val="22"/>
            </w:rPr>
          </w:pPr>
          <w:r>
            <w:rPr>
              <w:sz w:val="22"/>
              <w:szCs w:val="22"/>
            </w:rPr>
          </w:r>
        </w:p>
        <w:p>
          <w:pPr>
            <w:pStyle w:val="Sumario1"/>
            <w:rPr>
              <w:rFonts w:ascii="Calibri" w:hAnsi="Calibri" w:eastAsia="" w:cs="" w:asciiTheme="minorHAnsi" w:cstheme="minorBidi" w:eastAsiaTheme="minorEastAsia" w:hAnsiTheme="minorHAnsi"/>
              <w:color w:val="auto"/>
              <w:sz w:val="22"/>
              <w:szCs w:val="22"/>
              <w:lang w:val="es-ES" w:eastAsia="es-ES"/>
            </w:rPr>
          </w:pPr>
          <w:r>
            <w:fldChar w:fldCharType="begin"/>
          </w:r>
          <w:r>
            <w:rPr>
              <w:webHidden/>
              <w:rStyle w:val="Enlacedelndice"/>
              <w:sz w:val="22"/>
              <w:szCs w:val="22"/>
              <w:vanish w:val="false"/>
            </w:rPr>
            <w:instrText> TOC \z \o "1-3" \u \h</w:instrText>
          </w:r>
          <w:r>
            <w:rPr>
              <w:webHidden/>
              <w:rStyle w:val="Enlacedelndice"/>
              <w:sz w:val="22"/>
              <w:szCs w:val="22"/>
              <w:vanish w:val="false"/>
            </w:rPr>
            <w:fldChar w:fldCharType="separate"/>
          </w:r>
          <w:hyperlink w:anchor="_Toc105593644">
            <w:r>
              <w:rPr>
                <w:webHidden/>
                <w:rStyle w:val="Enlacedelndice"/>
                <w:vanish w:val="false"/>
                <w:sz w:val="22"/>
                <w:szCs w:val="22"/>
              </w:rPr>
              <w:t>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DESCRIPCIÓN DEL PROBLEMA</w:t>
            </w:r>
            <w:r>
              <w:rPr>
                <w:webHidden/>
              </w:rPr>
              <w:fldChar w:fldCharType="begin"/>
            </w:r>
            <w:r>
              <w:rPr>
                <w:webHidden/>
              </w:rPr>
              <w:instrText>PAGEREF _Toc105593644 \h</w:instrText>
            </w:r>
            <w:r>
              <w:rPr>
                <w:webHidden/>
              </w:rPr>
              <w:fldChar w:fldCharType="separate"/>
            </w:r>
            <w:r>
              <w:rPr>
                <w:rStyle w:val="Enlacedelndice"/>
                <w:vanish w:val="false"/>
                <w:sz w:val="22"/>
                <w:szCs w:val="22"/>
              </w:rPr>
              <w:tab/>
              <w:t>1</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45">
            <w:r>
              <w:rPr>
                <w:webHidden/>
                <w:rStyle w:val="Enlacedelndice"/>
                <w:rFonts w:cs="Times New Roman" w:ascii="Times New Roman" w:hAnsi="Times New Roman"/>
                <w:vanish w:val="false"/>
                <w:sz w:val="22"/>
                <w:szCs w:val="22"/>
              </w:rPr>
              <w:t>1.1.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MOTIVACIÓN</w:t>
            </w:r>
            <w:r>
              <w:rPr>
                <w:webHidden/>
              </w:rPr>
              <w:fldChar w:fldCharType="begin"/>
            </w:r>
            <w:r>
              <w:rPr>
                <w:webHidden/>
              </w:rPr>
              <w:instrText>PAGEREF _Toc105593645 \h</w:instrText>
            </w:r>
            <w:r>
              <w:rPr>
                <w:webHidden/>
              </w:rPr>
              <w:fldChar w:fldCharType="separate"/>
            </w:r>
            <w:r>
              <w:rPr>
                <w:rStyle w:val="Enlacedelndice"/>
                <w:vanish w:val="false"/>
                <w:sz w:val="22"/>
                <w:szCs w:val="22"/>
              </w:rPr>
              <w:tab/>
              <w:t>1</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46">
            <w:r>
              <w:rPr>
                <w:webHidden/>
                <w:rStyle w:val="Enlacedelndice"/>
                <w:rFonts w:cs="Times New Roman" w:ascii="Times New Roman" w:hAnsi="Times New Roman"/>
                <w:vanish w:val="false"/>
                <w:sz w:val="22"/>
                <w:szCs w:val="22"/>
              </w:rPr>
              <w:t>1.2.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ENUNCIADO DEL PROBLEMA</w:t>
            </w:r>
            <w:r>
              <w:rPr>
                <w:webHidden/>
              </w:rPr>
              <w:fldChar w:fldCharType="begin"/>
            </w:r>
            <w:r>
              <w:rPr>
                <w:webHidden/>
              </w:rPr>
              <w:instrText>PAGEREF _Toc105593646 \h</w:instrText>
            </w:r>
            <w:r>
              <w:rPr>
                <w:webHidden/>
              </w:rPr>
              <w:fldChar w:fldCharType="separate"/>
            </w:r>
            <w:r>
              <w:rPr>
                <w:rStyle w:val="Enlacedelndice"/>
                <w:vanish w:val="false"/>
                <w:sz w:val="22"/>
                <w:szCs w:val="22"/>
              </w:rPr>
              <w:tab/>
              <w:t>2</w:t>
            </w:r>
            <w:r>
              <w:rPr>
                <w:webHidden/>
              </w:rPr>
              <w:fldChar w:fldCharType="end"/>
            </w:r>
          </w:hyperlink>
        </w:p>
        <w:p>
          <w:pPr>
            <w:pStyle w:val="Sumario1"/>
            <w:rPr>
              <w:rFonts w:ascii="Calibri" w:hAnsi="Calibri" w:eastAsia="" w:cs="" w:asciiTheme="minorHAnsi" w:cstheme="minorBidi" w:eastAsiaTheme="minorEastAsia" w:hAnsiTheme="minorHAnsi"/>
              <w:color w:val="auto"/>
              <w:sz w:val="22"/>
              <w:szCs w:val="22"/>
              <w:lang w:val="es-ES" w:eastAsia="es-ES"/>
            </w:rPr>
          </w:pPr>
          <w:hyperlink w:anchor="_Toc105593647">
            <w:r>
              <w:rPr>
                <w:webHidden/>
                <w:rStyle w:val="Enlacedelndice"/>
                <w:vanish w:val="false"/>
                <w:sz w:val="22"/>
                <w:szCs w:val="22"/>
              </w:rPr>
              <w:t>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ANÁLISIS DE LA SOLUCIÓN</w:t>
            </w:r>
            <w:r>
              <w:rPr>
                <w:webHidden/>
              </w:rPr>
              <w:fldChar w:fldCharType="begin"/>
            </w:r>
            <w:r>
              <w:rPr>
                <w:webHidden/>
              </w:rPr>
              <w:instrText>PAGEREF _Toc105593647 \h</w:instrText>
            </w:r>
            <w:r>
              <w:rPr>
                <w:webHidden/>
              </w:rPr>
              <w:fldChar w:fldCharType="separate"/>
            </w:r>
            <w:r>
              <w:rPr>
                <w:rStyle w:val="Enlacedelndice"/>
                <w:vanish w:val="false"/>
                <w:sz w:val="22"/>
                <w:szCs w:val="22"/>
              </w:rPr>
              <w:tab/>
              <w:t>2</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48">
            <w:r>
              <w:rPr>
                <w:webHidden/>
                <w:rStyle w:val="Enlacedelndice"/>
                <w:rFonts w:cs="Times New Roman" w:ascii="Times New Roman" w:hAnsi="Times New Roman"/>
                <w:vanish w:val="false"/>
                <w:sz w:val="22"/>
                <w:szCs w:val="22"/>
              </w:rPr>
              <w:t>2.1.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ESTADO DEL ARTE</w:t>
            </w:r>
            <w:r>
              <w:rPr>
                <w:webHidden/>
              </w:rPr>
              <w:fldChar w:fldCharType="begin"/>
            </w:r>
            <w:r>
              <w:rPr>
                <w:webHidden/>
              </w:rPr>
              <w:instrText>PAGEREF _Toc105593648 \h</w:instrText>
            </w:r>
            <w:r>
              <w:rPr>
                <w:webHidden/>
              </w:rPr>
              <w:fldChar w:fldCharType="separate"/>
            </w:r>
            <w:r>
              <w:rPr>
                <w:rStyle w:val="Enlacedelndice"/>
                <w:vanish w:val="false"/>
                <w:sz w:val="22"/>
                <w:szCs w:val="22"/>
              </w:rPr>
              <w:tab/>
              <w:t>2</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49">
            <w:r>
              <w:rPr>
                <w:webHidden/>
                <w:rStyle w:val="Enlacedelndice"/>
                <w:rFonts w:cs="Times New Roman" w:ascii="Times New Roman" w:hAnsi="Times New Roman"/>
                <w:vanish w:val="false"/>
                <w:sz w:val="22"/>
                <w:szCs w:val="22"/>
              </w:rPr>
              <w:t>2.2.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ENFOQUES DE SOLUCIÓN</w:t>
            </w:r>
            <w:r>
              <w:rPr>
                <w:webHidden/>
              </w:rPr>
              <w:fldChar w:fldCharType="begin"/>
            </w:r>
            <w:r>
              <w:rPr>
                <w:webHidden/>
              </w:rPr>
              <w:instrText>PAGEREF _Toc105593649 \h</w:instrText>
            </w:r>
            <w:r>
              <w:rPr>
                <w:webHidden/>
              </w:rPr>
              <w:fldChar w:fldCharType="separate"/>
            </w:r>
            <w:r>
              <w:rPr>
                <w:rStyle w:val="Enlacedelndice"/>
                <w:vanish w:val="false"/>
                <w:sz w:val="22"/>
                <w:szCs w:val="22"/>
              </w:rPr>
              <w:tab/>
              <w:t>5</w:t>
            </w:r>
            <w:r>
              <w:rPr>
                <w:webHidden/>
              </w:rPr>
              <w:fldChar w:fldCharType="end"/>
            </w:r>
          </w:hyperlink>
        </w:p>
        <w:p>
          <w:pPr>
            <w:pStyle w:val="Sumario3"/>
            <w:tabs>
              <w:tab w:val="clear" w:pos="720"/>
              <w:tab w:val="left" w:pos="110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0">
            <w:r>
              <w:rPr>
                <w:webHidden/>
                <w:rStyle w:val="Enlacedelndice"/>
                <w:rFonts w:cs="Times New Roman" w:ascii="Times New Roman" w:hAnsi="Times New Roman"/>
                <w:vanish w:val="false"/>
                <w:sz w:val="22"/>
                <w:szCs w:val="22"/>
              </w:rPr>
              <w:t>2.2.1.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Optimización por Colonias de Hormigas</w:t>
            </w:r>
            <w:r>
              <w:rPr>
                <w:webHidden/>
              </w:rPr>
              <w:fldChar w:fldCharType="begin"/>
            </w:r>
            <w:r>
              <w:rPr>
                <w:webHidden/>
              </w:rPr>
              <w:instrText>PAGEREF _Toc105593650 \h</w:instrText>
            </w:r>
            <w:r>
              <w:rPr>
                <w:webHidden/>
              </w:rPr>
              <w:fldChar w:fldCharType="separate"/>
            </w:r>
            <w:r>
              <w:rPr>
                <w:rStyle w:val="Enlacedelndice"/>
                <w:vanish w:val="false"/>
                <w:sz w:val="22"/>
                <w:szCs w:val="22"/>
              </w:rPr>
              <w:tab/>
              <w:t>5</w:t>
            </w:r>
            <w:r>
              <w:rPr>
                <w:webHidden/>
              </w:rPr>
              <w:fldChar w:fldCharType="end"/>
            </w:r>
          </w:hyperlink>
        </w:p>
        <w:p>
          <w:pPr>
            <w:pStyle w:val="Sumario3"/>
            <w:tabs>
              <w:tab w:val="clear" w:pos="720"/>
              <w:tab w:val="left" w:pos="110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1">
            <w:r>
              <w:rPr>
                <w:webHidden/>
                <w:rStyle w:val="Enlacedelndice"/>
                <w:rFonts w:cs="Times New Roman" w:ascii="Times New Roman" w:hAnsi="Times New Roman"/>
                <w:vanish w:val="false"/>
                <w:sz w:val="22"/>
                <w:szCs w:val="22"/>
              </w:rPr>
              <w:t>2.2.2.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Optimización por Enjambre de Partículas</w:t>
            </w:r>
            <w:r>
              <w:rPr>
                <w:webHidden/>
              </w:rPr>
              <w:fldChar w:fldCharType="begin"/>
            </w:r>
            <w:r>
              <w:rPr>
                <w:webHidden/>
              </w:rPr>
              <w:instrText>PAGEREF _Toc105593651 \h</w:instrText>
            </w:r>
            <w:r>
              <w:rPr>
                <w:webHidden/>
              </w:rPr>
              <w:fldChar w:fldCharType="separate"/>
            </w:r>
            <w:r>
              <w:rPr>
                <w:rStyle w:val="Enlacedelndice"/>
                <w:vanish w:val="false"/>
                <w:sz w:val="22"/>
                <w:szCs w:val="22"/>
              </w:rPr>
              <w:tab/>
              <w:t>5</w:t>
            </w:r>
            <w:r>
              <w:rPr>
                <w:webHidden/>
              </w:rPr>
              <w:fldChar w:fldCharType="end"/>
            </w:r>
          </w:hyperlink>
        </w:p>
        <w:p>
          <w:pPr>
            <w:pStyle w:val="Sumario3"/>
            <w:tabs>
              <w:tab w:val="clear" w:pos="720"/>
              <w:tab w:val="left" w:pos="110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2">
            <w:r>
              <w:rPr>
                <w:webHidden/>
                <w:rStyle w:val="Enlacedelndice"/>
                <w:rFonts w:cs="Times New Roman" w:ascii="Times New Roman" w:hAnsi="Times New Roman"/>
                <w:vanish w:val="false"/>
                <w:sz w:val="22"/>
                <w:szCs w:val="22"/>
              </w:rPr>
              <w:t>2.2.3.</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Variaciones de Optimización por Enjambre de Partículas</w:t>
            </w:r>
            <w:r>
              <w:rPr>
                <w:webHidden/>
              </w:rPr>
              <w:fldChar w:fldCharType="begin"/>
            </w:r>
            <w:r>
              <w:rPr>
                <w:webHidden/>
              </w:rPr>
              <w:instrText>PAGEREF _Toc105593652 \h</w:instrText>
            </w:r>
            <w:r>
              <w:rPr>
                <w:webHidden/>
              </w:rPr>
              <w:fldChar w:fldCharType="separate"/>
            </w:r>
            <w:r>
              <w:rPr>
                <w:rStyle w:val="Enlacedelndice"/>
                <w:vanish w:val="false"/>
                <w:sz w:val="22"/>
                <w:szCs w:val="22"/>
              </w:rPr>
              <w:tab/>
              <w:t>6</w:t>
            </w:r>
            <w:r>
              <w:rPr>
                <w:webHidden/>
              </w:rPr>
              <w:fldChar w:fldCharType="end"/>
            </w:r>
          </w:hyperlink>
        </w:p>
        <w:p>
          <w:pPr>
            <w:pStyle w:val="Sumario3"/>
            <w:tabs>
              <w:tab w:val="clear" w:pos="720"/>
              <w:tab w:val="left" w:pos="110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3">
            <w:r>
              <w:rPr>
                <w:webHidden/>
                <w:rStyle w:val="Enlacedelndice"/>
                <w:rFonts w:cs="Times New Roman" w:ascii="Times New Roman" w:hAnsi="Times New Roman"/>
                <w:vanish w:val="false"/>
                <w:sz w:val="22"/>
                <w:szCs w:val="22"/>
              </w:rPr>
              <w:t>2.2.4.</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Optimización Multi-Objetivo por Enjambre de Partículas</w:t>
            </w:r>
            <w:r>
              <w:rPr>
                <w:webHidden/>
              </w:rPr>
              <w:fldChar w:fldCharType="begin"/>
            </w:r>
            <w:r>
              <w:rPr>
                <w:webHidden/>
              </w:rPr>
              <w:instrText>PAGEREF _Toc105593653 \h</w:instrText>
            </w:r>
            <w:r>
              <w:rPr>
                <w:webHidden/>
              </w:rPr>
              <w:fldChar w:fldCharType="separate"/>
            </w:r>
            <w:r>
              <w:rPr>
                <w:rStyle w:val="Enlacedelndice"/>
                <w:vanish w:val="false"/>
                <w:sz w:val="22"/>
                <w:szCs w:val="22"/>
              </w:rPr>
              <w:tab/>
              <w:t>7</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4">
            <w:r>
              <w:rPr>
                <w:webHidden/>
                <w:rStyle w:val="Enlacedelndice"/>
                <w:rFonts w:cs="Times New Roman" w:ascii="Times New Roman" w:hAnsi="Times New Roman"/>
                <w:vanish w:val="false"/>
                <w:sz w:val="22"/>
                <w:szCs w:val="22"/>
              </w:rPr>
              <w:t>2.3.</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JUSTIFICACIÓN DEL ENFOQUE SELECCIONADO</w:t>
            </w:r>
            <w:r>
              <w:rPr>
                <w:webHidden/>
              </w:rPr>
              <w:fldChar w:fldCharType="begin"/>
            </w:r>
            <w:r>
              <w:rPr>
                <w:webHidden/>
              </w:rPr>
              <w:instrText>PAGEREF _Toc105593654 \h</w:instrText>
            </w:r>
            <w:r>
              <w:rPr>
                <w:webHidden/>
              </w:rPr>
              <w:fldChar w:fldCharType="separate"/>
            </w:r>
            <w:r>
              <w:rPr>
                <w:rStyle w:val="Enlacedelndice"/>
                <w:vanish w:val="false"/>
                <w:sz w:val="22"/>
                <w:szCs w:val="22"/>
              </w:rPr>
              <w:tab/>
              <w:t>7</w:t>
            </w:r>
            <w:r>
              <w:rPr>
                <w:webHidden/>
              </w:rPr>
              <w:fldChar w:fldCharType="end"/>
            </w:r>
          </w:hyperlink>
        </w:p>
        <w:p>
          <w:pPr>
            <w:pStyle w:val="Sumario1"/>
            <w:rPr>
              <w:rFonts w:ascii="Calibri" w:hAnsi="Calibri" w:eastAsia="" w:cs="" w:asciiTheme="minorHAnsi" w:cstheme="minorBidi" w:eastAsiaTheme="minorEastAsia" w:hAnsiTheme="minorHAnsi"/>
              <w:color w:val="auto"/>
              <w:sz w:val="22"/>
              <w:szCs w:val="22"/>
              <w:lang w:val="es-ES" w:eastAsia="es-ES"/>
            </w:rPr>
          </w:pPr>
          <w:hyperlink w:anchor="_Toc105593655">
            <w:r>
              <w:rPr>
                <w:webHidden/>
                <w:rStyle w:val="Enlacedelndice"/>
                <w:vanish w:val="false"/>
                <w:sz w:val="22"/>
                <w:szCs w:val="22"/>
              </w:rPr>
              <w:t>3.</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DESCRIPCIÓN DE LA SOLUCIÓN PROPUESTA</w:t>
            </w:r>
            <w:r>
              <w:rPr>
                <w:webHidden/>
              </w:rPr>
              <w:fldChar w:fldCharType="begin"/>
            </w:r>
            <w:r>
              <w:rPr>
                <w:webHidden/>
              </w:rPr>
              <w:instrText>PAGEREF _Toc105593655 \h</w:instrText>
            </w:r>
            <w:r>
              <w:rPr>
                <w:webHidden/>
              </w:rPr>
              <w:fldChar w:fldCharType="separate"/>
            </w:r>
            <w:r>
              <w:rPr>
                <w:rStyle w:val="Enlacedelndice"/>
                <w:vanish w:val="false"/>
                <w:sz w:val="22"/>
                <w:szCs w:val="22"/>
              </w:rPr>
              <w:tab/>
              <w:t>8</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6">
            <w:r>
              <w:rPr>
                <w:webHidden/>
                <w:rStyle w:val="Enlacedelndice"/>
                <w:rFonts w:cs="Times New Roman" w:ascii="Times New Roman" w:hAnsi="Times New Roman"/>
                <w:vanish w:val="false"/>
                <w:sz w:val="22"/>
                <w:szCs w:val="22"/>
              </w:rPr>
              <w:t>3.1.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PROPÓSITOS DE LA SOLUCIÓN</w:t>
            </w:r>
            <w:r>
              <w:rPr>
                <w:webHidden/>
              </w:rPr>
              <w:fldChar w:fldCharType="begin"/>
            </w:r>
            <w:r>
              <w:rPr>
                <w:webHidden/>
              </w:rPr>
              <w:instrText>PAGEREF _Toc105593656 \h</w:instrText>
            </w:r>
            <w:r>
              <w:rPr>
                <w:webHidden/>
              </w:rPr>
              <w:fldChar w:fldCharType="separate"/>
            </w:r>
            <w:r>
              <w:rPr>
                <w:rStyle w:val="Enlacedelndice"/>
                <w:vanish w:val="false"/>
                <w:sz w:val="22"/>
                <w:szCs w:val="22"/>
              </w:rPr>
              <w:tab/>
              <w:t>8</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7">
            <w:r>
              <w:rPr>
                <w:webHidden/>
                <w:rStyle w:val="Enlacedelndice"/>
                <w:rFonts w:cs="Times New Roman" w:ascii="Times New Roman" w:hAnsi="Times New Roman"/>
                <w:vanish w:val="false"/>
                <w:sz w:val="22"/>
                <w:szCs w:val="22"/>
              </w:rPr>
              <w:t>3.2.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CARACTERÍSTICAS DE LA SOLUCIÓN</w:t>
            </w:r>
            <w:r>
              <w:rPr>
                <w:webHidden/>
              </w:rPr>
              <w:fldChar w:fldCharType="begin"/>
            </w:r>
            <w:r>
              <w:rPr>
                <w:webHidden/>
              </w:rPr>
              <w:instrText>PAGEREF _Toc105593657 \h</w:instrText>
            </w:r>
            <w:r>
              <w:rPr>
                <w:webHidden/>
              </w:rPr>
              <w:fldChar w:fldCharType="separate"/>
            </w:r>
            <w:r>
              <w:rPr>
                <w:rStyle w:val="Enlacedelndice"/>
                <w:vanish w:val="false"/>
                <w:sz w:val="22"/>
                <w:szCs w:val="22"/>
              </w:rPr>
              <w:tab/>
              <w:t>8</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8">
            <w:r>
              <w:rPr>
                <w:webHidden/>
                <w:rStyle w:val="Enlacedelndice"/>
                <w:rFonts w:cs="Times New Roman" w:ascii="Times New Roman" w:hAnsi="Times New Roman"/>
                <w:vanish w:val="false"/>
                <w:sz w:val="22"/>
                <w:szCs w:val="22"/>
              </w:rPr>
              <w:t>3.3.</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ALCANCES Y LIMITACIONES DE LA SOLUCIÓN</w:t>
            </w:r>
            <w:r>
              <w:rPr>
                <w:webHidden/>
              </w:rPr>
              <w:fldChar w:fldCharType="begin"/>
            </w:r>
            <w:r>
              <w:rPr>
                <w:webHidden/>
              </w:rPr>
              <w:instrText>PAGEREF _Toc105593658 \h</w:instrText>
            </w:r>
            <w:r>
              <w:rPr>
                <w:webHidden/>
              </w:rPr>
              <w:fldChar w:fldCharType="separate"/>
            </w:r>
            <w:r>
              <w:rPr>
                <w:rStyle w:val="Enlacedelndice"/>
                <w:vanish w:val="false"/>
                <w:sz w:val="22"/>
                <w:szCs w:val="22"/>
              </w:rPr>
              <w:tab/>
              <w:t>9</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59">
            <w:r>
              <w:rPr>
                <w:webHidden/>
                <w:rStyle w:val="Enlacedelndice"/>
                <w:rFonts w:cs="Times New Roman" w:ascii="Times New Roman" w:hAnsi="Times New Roman"/>
                <w:vanish w:val="false"/>
                <w:sz w:val="22"/>
                <w:szCs w:val="22"/>
              </w:rPr>
              <w:t>3.4.</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EVALUACIÓN DE LA SOLUCIÓN</w:t>
            </w:r>
            <w:r>
              <w:rPr>
                <w:webHidden/>
              </w:rPr>
              <w:fldChar w:fldCharType="begin"/>
            </w:r>
            <w:r>
              <w:rPr>
                <w:webHidden/>
              </w:rPr>
              <w:instrText>PAGEREF _Toc105593659 \h</w:instrText>
            </w:r>
            <w:r>
              <w:rPr>
                <w:webHidden/>
              </w:rPr>
              <w:fldChar w:fldCharType="separate"/>
            </w:r>
            <w:r>
              <w:rPr>
                <w:rStyle w:val="Enlacedelndice"/>
                <w:vanish w:val="false"/>
                <w:sz w:val="22"/>
                <w:szCs w:val="22"/>
              </w:rPr>
              <w:tab/>
              <w:t>10</w:t>
            </w:r>
            <w:r>
              <w:rPr>
                <w:webHidden/>
              </w:rPr>
              <w:fldChar w:fldCharType="end"/>
            </w:r>
          </w:hyperlink>
        </w:p>
        <w:p>
          <w:pPr>
            <w:pStyle w:val="Sumario1"/>
            <w:rPr>
              <w:rFonts w:ascii="Calibri" w:hAnsi="Calibri" w:eastAsia="" w:cs="" w:asciiTheme="minorHAnsi" w:cstheme="minorBidi" w:eastAsiaTheme="minorEastAsia" w:hAnsiTheme="minorHAnsi"/>
              <w:color w:val="auto"/>
              <w:sz w:val="22"/>
              <w:szCs w:val="22"/>
              <w:lang w:val="es-ES" w:eastAsia="es-ES"/>
            </w:rPr>
          </w:pPr>
          <w:hyperlink w:anchor="_Toc105593660">
            <w:r>
              <w:rPr>
                <w:webHidden/>
                <w:rStyle w:val="Enlacedelndice"/>
                <w:vanish w:val="false"/>
                <w:sz w:val="22"/>
                <w:szCs w:val="22"/>
              </w:rPr>
              <w:t>4.</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OBJETIVO DEL PROYECTO</w:t>
            </w:r>
            <w:r>
              <w:rPr>
                <w:webHidden/>
              </w:rPr>
              <w:fldChar w:fldCharType="begin"/>
            </w:r>
            <w:r>
              <w:rPr>
                <w:webHidden/>
              </w:rPr>
              <w:instrText>PAGEREF _Toc105593660 \h</w:instrText>
            </w:r>
            <w:r>
              <w:rPr>
                <w:webHidden/>
              </w:rPr>
              <w:fldChar w:fldCharType="separate"/>
            </w:r>
            <w:r>
              <w:rPr>
                <w:rStyle w:val="Enlacedelndice"/>
                <w:vanish w:val="false"/>
                <w:sz w:val="22"/>
                <w:szCs w:val="22"/>
              </w:rPr>
              <w:tab/>
              <w:t>10</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61">
            <w:r>
              <w:rPr>
                <w:webHidden/>
                <w:rStyle w:val="Enlacedelndice"/>
                <w:rFonts w:cs="Times New Roman" w:ascii="Times New Roman" w:hAnsi="Times New Roman"/>
                <w:vanish w:val="false"/>
                <w:sz w:val="22"/>
                <w:szCs w:val="22"/>
              </w:rPr>
              <w:t>4.1.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OBJETIVO GENERAL</w:t>
            </w:r>
            <w:r>
              <w:rPr>
                <w:webHidden/>
              </w:rPr>
              <w:fldChar w:fldCharType="begin"/>
            </w:r>
            <w:r>
              <w:rPr>
                <w:webHidden/>
              </w:rPr>
              <w:instrText>PAGEREF _Toc105593661 \h</w:instrText>
            </w:r>
            <w:r>
              <w:rPr>
                <w:webHidden/>
              </w:rPr>
              <w:fldChar w:fldCharType="separate"/>
            </w:r>
            <w:r>
              <w:rPr>
                <w:rStyle w:val="Enlacedelndice"/>
                <w:vanish w:val="false"/>
                <w:sz w:val="22"/>
                <w:szCs w:val="22"/>
              </w:rPr>
              <w:tab/>
              <w:t>10</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62">
            <w:r>
              <w:rPr>
                <w:webHidden/>
                <w:rStyle w:val="Enlacedelndice"/>
                <w:rFonts w:cs="Times New Roman" w:ascii="Times New Roman" w:hAnsi="Times New Roman"/>
                <w:vanish w:val="false"/>
                <w:sz w:val="22"/>
                <w:szCs w:val="22"/>
              </w:rPr>
              <w:t>4.2.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OBJETIVOS ESPECÍFICOS</w:t>
            </w:r>
            <w:r>
              <w:rPr>
                <w:webHidden/>
              </w:rPr>
              <w:fldChar w:fldCharType="begin"/>
            </w:r>
            <w:r>
              <w:rPr>
                <w:webHidden/>
              </w:rPr>
              <w:instrText>PAGEREF _Toc105593662 \h</w:instrText>
            </w:r>
            <w:r>
              <w:rPr>
                <w:webHidden/>
              </w:rPr>
              <w:fldChar w:fldCharType="separate"/>
            </w:r>
            <w:r>
              <w:rPr>
                <w:rStyle w:val="Enlacedelndice"/>
                <w:vanish w:val="false"/>
                <w:sz w:val="22"/>
                <w:szCs w:val="22"/>
              </w:rPr>
              <w:tab/>
              <w:t>10</w:t>
            </w:r>
            <w:r>
              <w:rPr>
                <w:webHidden/>
              </w:rPr>
              <w:fldChar w:fldCharType="end"/>
            </w:r>
          </w:hyperlink>
        </w:p>
        <w:p>
          <w:pPr>
            <w:pStyle w:val="Sumario1"/>
            <w:rPr>
              <w:rFonts w:ascii="Calibri" w:hAnsi="Calibri" w:eastAsia="" w:cs="" w:asciiTheme="minorHAnsi" w:cstheme="minorBidi" w:eastAsiaTheme="minorEastAsia" w:hAnsiTheme="minorHAnsi"/>
              <w:color w:val="auto"/>
              <w:sz w:val="22"/>
              <w:szCs w:val="22"/>
              <w:lang w:val="es-ES" w:eastAsia="es-ES"/>
            </w:rPr>
          </w:pPr>
          <w:hyperlink w:anchor="_Toc105593663">
            <w:r>
              <w:rPr>
                <w:webHidden/>
                <w:rStyle w:val="Enlacedelndice"/>
                <w:vanish w:val="false"/>
                <w:sz w:val="22"/>
                <w:szCs w:val="22"/>
              </w:rPr>
              <w:t>5.</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METODOLOGÍA, HERRAMIENTAS Y AMBIENTE DE DESARROLLO</w:t>
            </w:r>
            <w:r>
              <w:rPr>
                <w:webHidden/>
              </w:rPr>
              <w:fldChar w:fldCharType="begin"/>
            </w:r>
            <w:r>
              <w:rPr>
                <w:webHidden/>
              </w:rPr>
              <w:instrText>PAGEREF _Toc105593663 \h</w:instrText>
            </w:r>
            <w:r>
              <w:rPr>
                <w:webHidden/>
              </w:rPr>
              <w:fldChar w:fldCharType="separate"/>
            </w:r>
            <w:r>
              <w:rPr>
                <w:rStyle w:val="Enlacedelndice"/>
                <w:vanish w:val="false"/>
                <w:sz w:val="22"/>
                <w:szCs w:val="22"/>
              </w:rPr>
              <w:tab/>
              <w:t>11</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64">
            <w:r>
              <w:rPr>
                <w:webHidden/>
                <w:rStyle w:val="Enlacedelndice"/>
                <w:rFonts w:cs="Times New Roman" w:ascii="Times New Roman" w:hAnsi="Times New Roman"/>
                <w:vanish w:val="false"/>
                <w:sz w:val="22"/>
                <w:szCs w:val="22"/>
              </w:rPr>
              <w:t>5.1.</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METODOLOGÍA PARA USAR</w:t>
            </w:r>
            <w:r>
              <w:rPr>
                <w:webHidden/>
              </w:rPr>
              <w:fldChar w:fldCharType="begin"/>
            </w:r>
            <w:r>
              <w:rPr>
                <w:webHidden/>
              </w:rPr>
              <w:instrText>PAGEREF _Toc105593664 \h</w:instrText>
            </w:r>
            <w:r>
              <w:rPr>
                <w:webHidden/>
              </w:rPr>
              <w:fldChar w:fldCharType="separate"/>
            </w:r>
            <w:r>
              <w:rPr>
                <w:rStyle w:val="Enlacedelndice"/>
                <w:vanish w:val="false"/>
                <w:sz w:val="22"/>
                <w:szCs w:val="22"/>
              </w:rPr>
              <w:tab/>
              <w:t>11</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65">
            <w:r>
              <w:rPr>
                <w:webHidden/>
                <w:rStyle w:val="Enlacedelndice"/>
                <w:rFonts w:cs="Times New Roman" w:ascii="Times New Roman" w:hAnsi="Times New Roman"/>
                <w:vanish w:val="false"/>
                <w:sz w:val="22"/>
                <w:szCs w:val="22"/>
              </w:rPr>
              <w:t>5.2.</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HERRAMIENTAS DE DESARROLLO</w:t>
            </w:r>
            <w:r>
              <w:rPr>
                <w:webHidden/>
              </w:rPr>
              <w:fldChar w:fldCharType="begin"/>
            </w:r>
            <w:r>
              <w:rPr>
                <w:webHidden/>
              </w:rPr>
              <w:instrText>PAGEREF _Toc105593665 \h</w:instrText>
            </w:r>
            <w:r>
              <w:rPr>
                <w:webHidden/>
              </w:rPr>
              <w:fldChar w:fldCharType="separate"/>
            </w:r>
            <w:r>
              <w:rPr>
                <w:rStyle w:val="Enlacedelndice"/>
                <w:vanish w:val="false"/>
                <w:sz w:val="22"/>
                <w:szCs w:val="22"/>
              </w:rPr>
              <w:tab/>
              <w:t>12</w:t>
            </w:r>
            <w:r>
              <w:rPr>
                <w:webHidden/>
              </w:rPr>
              <w:fldChar w:fldCharType="end"/>
            </w:r>
          </w:hyperlink>
        </w:p>
        <w:p>
          <w:pPr>
            <w:pStyle w:val="Sumario2"/>
            <w:tabs>
              <w:tab w:val="clear" w:pos="720"/>
              <w:tab w:val="left" w:pos="880" w:leader="none"/>
              <w:tab w:val="right" w:pos="8828" w:leader="dot"/>
            </w:tabs>
            <w:rPr>
              <w:rFonts w:ascii="Calibri" w:hAnsi="Calibri" w:eastAsia="" w:cs="" w:asciiTheme="minorHAnsi" w:cstheme="minorBidi" w:eastAsiaTheme="minorEastAsia" w:hAnsiTheme="minorHAnsi"/>
              <w:color w:val="auto"/>
              <w:sz w:val="22"/>
              <w:szCs w:val="22"/>
              <w:lang w:val="es-ES" w:eastAsia="es-ES"/>
            </w:rPr>
          </w:pPr>
          <w:hyperlink w:anchor="_Toc105593666">
            <w:r>
              <w:rPr>
                <w:webHidden/>
                <w:rStyle w:val="Enlacedelndice"/>
                <w:rFonts w:cs="Times New Roman" w:ascii="Times New Roman" w:hAnsi="Times New Roman"/>
                <w:vanish w:val="false"/>
                <w:sz w:val="22"/>
                <w:szCs w:val="22"/>
              </w:rPr>
              <w:t>5.3.</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rFonts w:cs="Times New Roman" w:ascii="Times New Roman" w:hAnsi="Times New Roman"/>
                <w:sz w:val="22"/>
                <w:szCs w:val="22"/>
              </w:rPr>
              <w:t>AMBIENTE DE DESARROLLO</w:t>
            </w:r>
            <w:r>
              <w:rPr>
                <w:webHidden/>
              </w:rPr>
              <w:fldChar w:fldCharType="begin"/>
            </w:r>
            <w:r>
              <w:rPr>
                <w:webHidden/>
              </w:rPr>
              <w:instrText>PAGEREF _Toc105593666 \h</w:instrText>
            </w:r>
            <w:r>
              <w:rPr>
                <w:webHidden/>
              </w:rPr>
              <w:fldChar w:fldCharType="separate"/>
            </w:r>
            <w:r>
              <w:rPr>
                <w:rStyle w:val="Enlacedelndice"/>
                <w:vanish w:val="false"/>
                <w:sz w:val="22"/>
                <w:szCs w:val="22"/>
              </w:rPr>
              <w:tab/>
              <w:t>12</w:t>
            </w:r>
            <w:r>
              <w:rPr>
                <w:webHidden/>
              </w:rPr>
              <w:fldChar w:fldCharType="end"/>
            </w:r>
          </w:hyperlink>
        </w:p>
        <w:p>
          <w:pPr>
            <w:pStyle w:val="Sumario1"/>
            <w:rPr>
              <w:rFonts w:ascii="Calibri" w:hAnsi="Calibri" w:eastAsia="" w:cs="" w:asciiTheme="minorHAnsi" w:cstheme="minorBidi" w:eastAsiaTheme="minorEastAsia" w:hAnsiTheme="minorHAnsi"/>
              <w:color w:val="auto"/>
              <w:sz w:val="22"/>
              <w:szCs w:val="22"/>
              <w:lang w:val="es-ES" w:eastAsia="es-ES"/>
            </w:rPr>
          </w:pPr>
          <w:hyperlink w:anchor="_Toc105593667">
            <w:r>
              <w:rPr>
                <w:webHidden/>
                <w:rStyle w:val="Enlacedelndice"/>
                <w:vanish w:val="false"/>
                <w:sz w:val="22"/>
                <w:szCs w:val="22"/>
              </w:rPr>
              <w:t>6.</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PLAN DE TRABAJO</w:t>
            </w:r>
            <w:r>
              <w:rPr>
                <w:webHidden/>
              </w:rPr>
              <w:fldChar w:fldCharType="begin"/>
            </w:r>
            <w:r>
              <w:rPr>
                <w:webHidden/>
              </w:rPr>
              <w:instrText>PAGEREF _Toc105593667 \h</w:instrText>
            </w:r>
            <w:r>
              <w:rPr>
                <w:webHidden/>
              </w:rPr>
              <w:fldChar w:fldCharType="separate"/>
            </w:r>
            <w:r>
              <w:rPr>
                <w:rStyle w:val="Enlacedelndice"/>
                <w:vanish w:val="false"/>
                <w:sz w:val="22"/>
                <w:szCs w:val="22"/>
              </w:rPr>
              <w:tab/>
              <w:t>13</w:t>
            </w:r>
            <w:r>
              <w:rPr>
                <w:webHidden/>
              </w:rPr>
              <w:fldChar w:fldCharType="end"/>
            </w:r>
          </w:hyperlink>
        </w:p>
        <w:p>
          <w:pPr>
            <w:pStyle w:val="Sumario1"/>
            <w:rPr>
              <w:rFonts w:ascii="Calibri" w:hAnsi="Calibri" w:eastAsia="" w:cs="" w:asciiTheme="minorHAnsi" w:cstheme="minorBidi" w:eastAsiaTheme="minorEastAsia" w:hAnsiTheme="minorHAnsi"/>
              <w:color w:val="auto"/>
              <w:sz w:val="22"/>
              <w:szCs w:val="22"/>
              <w:lang w:val="es-ES" w:eastAsia="es-ES"/>
            </w:rPr>
          </w:pPr>
          <w:hyperlink w:anchor="_Toc105593668">
            <w:r>
              <w:rPr>
                <w:webHidden/>
                <w:rStyle w:val="Enlacedelndice"/>
                <w:vanish w:val="false"/>
                <w:sz w:val="22"/>
                <w:szCs w:val="22"/>
              </w:rPr>
              <w:t>7.</w:t>
            </w:r>
            <w:r>
              <w:rPr>
                <w:rStyle w:val="Enlacedelndice"/>
                <w:rFonts w:eastAsia="" w:cs="" w:ascii="Calibri" w:hAnsi="Calibri" w:asciiTheme="minorHAnsi" w:cstheme="minorBidi" w:eastAsiaTheme="minorEastAsia" w:hAnsiTheme="minorHAnsi"/>
                <w:color w:val="auto"/>
                <w:sz w:val="22"/>
                <w:szCs w:val="22"/>
                <w:lang w:val="es-ES" w:eastAsia="es-ES"/>
              </w:rPr>
              <w:tab/>
            </w:r>
            <w:r>
              <w:rPr>
                <w:rStyle w:val="Enlacedelndice"/>
                <w:sz w:val="22"/>
                <w:szCs w:val="22"/>
              </w:rPr>
              <w:t>REFERENCIAS</w:t>
            </w:r>
            <w:r>
              <w:rPr>
                <w:webHidden/>
              </w:rPr>
              <w:fldChar w:fldCharType="begin"/>
            </w:r>
            <w:r>
              <w:rPr>
                <w:webHidden/>
              </w:rPr>
              <w:instrText>PAGEREF _Toc105593668 \h</w:instrText>
            </w:r>
            <w:r>
              <w:rPr>
                <w:webHidden/>
              </w:rPr>
              <w:fldChar w:fldCharType="separate"/>
            </w:r>
            <w:r>
              <w:rPr>
                <w:rStyle w:val="Enlacedelndice"/>
                <w:vanish w:val="false"/>
                <w:sz w:val="22"/>
                <w:szCs w:val="22"/>
              </w:rPr>
              <w:tab/>
              <w:t>14</w:t>
            </w:r>
            <w:r>
              <w:rPr>
                <w:webHidden/>
              </w:rPr>
              <w:fldChar w:fldCharType="end"/>
            </w:r>
          </w:hyperlink>
          <w:r>
            <w:rPr>
              <w:rStyle w:val="Enlacedelndice"/>
              <w:sz w:val="22"/>
              <w:szCs w:val="22"/>
              <w:vanish w:val="false"/>
            </w:rPr>
            <w:fldChar w:fldCharType="end"/>
          </w:r>
        </w:p>
        <w:p>
          <w:pPr>
            <w:sectPr>
              <w:footerReference w:type="default" r:id="rId4"/>
              <w:type w:val="nextPage"/>
              <w:pgSz w:w="12240" w:h="15840"/>
              <w:pgMar w:left="1701" w:right="1701" w:header="0" w:top="1417" w:footer="567" w:bottom="1417" w:gutter="0"/>
              <w:pgNumType w:start="1" w:fmt="lowerRoman"/>
              <w:formProt w:val="false"/>
              <w:textDirection w:val="lrTb"/>
              <w:docGrid w:type="default" w:linePitch="272" w:charSpace="0"/>
            </w:sectPr>
          </w:pPr>
        </w:p>
      </w:sdtContent>
    </w:sdt>
    <w:p>
      <w:pPr>
        <w:pStyle w:val="Ttulo1"/>
        <w:numPr>
          <w:ilvl w:val="0"/>
          <w:numId w:val="2"/>
        </w:numPr>
        <w:ind w:left="0" w:right="0" w:hanging="0"/>
        <w:rPr>
          <w:rFonts w:ascii="Times New Roman" w:hAnsi="Times New Roman" w:cs="Times New Roman"/>
          <w:sz w:val="28"/>
          <w:szCs w:val="28"/>
        </w:rPr>
      </w:pPr>
      <w:bookmarkStart w:id="0" w:name="_Toc105593644"/>
      <w:r>
        <w:rPr>
          <w:rFonts w:cs="Times New Roman" w:ascii="Times New Roman" w:hAnsi="Times New Roman"/>
          <w:sz w:val="28"/>
          <w:szCs w:val="28"/>
        </w:rPr>
        <w:t>DESCRIPCIÓN DEL PROBLEMA</w:t>
      </w:r>
      <w:bookmarkStart w:id="1" w:name="_Hlk105010665"/>
      <w:bookmarkEnd w:id="0"/>
      <w:bookmarkEnd w:id="1"/>
    </w:p>
    <w:p>
      <w:pPr>
        <w:pStyle w:val="Ttulo2"/>
        <w:numPr>
          <w:ilvl w:val="1"/>
          <w:numId w:val="2"/>
        </w:numPr>
        <w:ind w:left="0" w:right="0" w:hanging="0"/>
        <w:rPr>
          <w:rFonts w:ascii="Times New Roman" w:hAnsi="Times New Roman" w:cs="Times New Roman"/>
          <w:sz w:val="24"/>
          <w:szCs w:val="24"/>
        </w:rPr>
      </w:pPr>
      <w:del w:id="0" w:author="JLJ " w:date="2022-06-13T16:43:25Z">
        <w:r>
          <w:rPr>
            <w:rFonts w:cs="Times New Roman" w:ascii="Times New Roman" w:hAnsi="Times New Roman"/>
            <w:sz w:val="24"/>
            <w:szCs w:val="24"/>
          </w:rPr>
          <w:delText xml:space="preserve"> </w:delText>
        </w:r>
      </w:del>
      <w:bookmarkStart w:id="2" w:name="_Toc105593645"/>
      <w:r>
        <w:rPr>
          <w:rFonts w:cs="Times New Roman" w:ascii="Times New Roman" w:hAnsi="Times New Roman"/>
          <w:sz w:val="24"/>
          <w:szCs w:val="24"/>
        </w:rPr>
        <w:t>MOTIVACIÓN</w:t>
      </w:r>
      <w:bookmarkEnd w:id="2"/>
    </w:p>
    <w:p>
      <w:pPr>
        <w:pStyle w:val="Normal"/>
        <w:ind w:firstLine="1134"/>
        <w:rPr>
          <w:rFonts w:ascii="Times New Roman" w:hAnsi="Times New Roman" w:cs="Times New Roman"/>
          <w:sz w:val="24"/>
          <w:szCs w:val="24"/>
        </w:rPr>
      </w:pPr>
      <w:del w:id="1" w:author="JLJ " w:date="2022-06-13T11:58:59Z">
        <w:r>
          <w:rPr>
            <w:rFonts w:cs="Times New Roman" w:ascii="Times New Roman" w:hAnsi="Times New Roman"/>
            <w:sz w:val="24"/>
            <w:szCs w:val="24"/>
          </w:rPr>
          <w:delText>El Sistema de</w:delText>
        </w:r>
      </w:del>
      <w:ins w:id="2" w:author="JLJ " w:date="2022-06-13T11:58:59Z">
        <w:r>
          <w:rPr>
            <w:rFonts w:eastAsia="Times New Roman" w:cs="Times New Roman" w:ascii="Times New Roman" w:hAnsi="Times New Roman"/>
            <w:color w:val="000000"/>
            <w:sz w:val="24"/>
            <w:szCs w:val="24"/>
            <w:lang w:val="es-CL"/>
          </w:rPr>
          <w:t>L</w:t>
        </w:r>
      </w:ins>
      <w:ins w:id="3" w:author="JLJ " w:date="2022-06-13T11:59:00Z">
        <w:r>
          <w:rPr>
            <w:rFonts w:eastAsia="Times New Roman" w:cs="Times New Roman" w:ascii="Times New Roman" w:hAnsi="Times New Roman"/>
            <w:color w:val="000000"/>
            <w:sz w:val="24"/>
            <w:szCs w:val="24"/>
            <w:lang w:val="es-CL"/>
          </w:rPr>
          <w:t>a</w:t>
        </w:r>
      </w:ins>
      <w:r>
        <w:rPr>
          <w:rFonts w:cs="Times New Roman" w:ascii="Times New Roman" w:hAnsi="Times New Roman"/>
          <w:sz w:val="24"/>
          <w:szCs w:val="24"/>
        </w:rPr>
        <w:t xml:space="preserve"> Autorregulación Cerebral (</w:t>
      </w:r>
      <w:del w:id="4" w:author="JLJ " w:date="2022-06-13T11:59:03Z">
        <w:r>
          <w:rPr>
            <w:rFonts w:cs="Times New Roman" w:ascii="Times New Roman" w:hAnsi="Times New Roman"/>
            <w:sz w:val="24"/>
            <w:szCs w:val="24"/>
          </w:rPr>
          <w:delText>S</w:delText>
        </w:r>
      </w:del>
      <w:r>
        <w:rPr>
          <w:rFonts w:cs="Times New Roman" w:ascii="Times New Roman" w:hAnsi="Times New Roman"/>
          <w:sz w:val="24"/>
          <w:szCs w:val="24"/>
        </w:rPr>
        <w:t>AC)</w:t>
      </w:r>
      <w:ins w:id="5" w:author="JLJ " w:date="2022-06-13T12:01:12Z">
        <w:r>
          <w:rPr/>
          <w:commentReference w:id="0"/>
        </w:r>
      </w:ins>
      <w:r>
        <w:rPr>
          <w:rFonts w:cs="Times New Roman" w:ascii="Times New Roman" w:hAnsi="Times New Roman"/>
          <w:sz w:val="24"/>
          <w:szCs w:val="24"/>
        </w:rPr>
        <w:t xml:space="preserve"> es un mecanismo de defensa homeostático que controla la Velocidad del Flujo Sanguíneo Cerebral (VFSC), para mantener un flujo sanguíneo cerebral relativamente constante y estable, a pesar de cualquier tipo de cambio en la Presión de Perfusión Cerebral (PPC), la cual se encarga de la irrigación sanguínea del cerebro a través de su lecho vascular (Muñoz, 2009).</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Los estudios demuestran que este mecanismo se encarga de suministrar la sangre necesaria para la demanda metabólica de </w:t>
      </w:r>
      <w:commentRangeStart w:id="1"/>
      <w:r>
        <w:rPr>
          <w:rFonts w:cs="Times New Roman" w:ascii="Times New Roman" w:hAnsi="Times New Roman"/>
          <w:sz w:val="24"/>
          <w:szCs w:val="24"/>
        </w:rPr>
        <w:t>sus</w:t>
      </w:r>
      <w:r>
        <w:rPr>
          <w:rFonts w:cs="Times New Roman" w:ascii="Times New Roman" w:hAnsi="Times New Roman"/>
          <w:sz w:val="24"/>
          <w:szCs w:val="24"/>
        </w:rPr>
      </w:r>
      <w:commentRangeEnd w:id="1"/>
      <w:r>
        <w:commentReference w:id="1"/>
      </w:r>
      <w:r>
        <w:rPr>
          <w:rFonts w:cs="Times New Roman" w:ascii="Times New Roman" w:hAnsi="Times New Roman"/>
          <w:sz w:val="24"/>
          <w:szCs w:val="24"/>
        </w:rPr>
        <w:t xml:space="preserve"> actividades y también en situaciones críticas. Así que un mal funcionamiento o deterioro de</w:t>
      </w:r>
      <w:ins w:id="6" w:author="JLJ " w:date="2022-06-13T12:01:52Z">
        <w:r>
          <w:rPr>
            <w:rFonts w:cs="Times New Roman" w:ascii="Times New Roman" w:hAnsi="Times New Roman"/>
            <w:sz w:val="24"/>
            <w:szCs w:val="24"/>
          </w:rPr>
          <w:t xml:space="preserve"> </w:t>
        </w:r>
      </w:ins>
      <w:r>
        <w:rPr>
          <w:rFonts w:cs="Times New Roman" w:ascii="Times New Roman" w:hAnsi="Times New Roman"/>
          <w:sz w:val="24"/>
          <w:szCs w:val="24"/>
        </w:rPr>
        <w:t>l</w:t>
      </w:r>
      <w:ins w:id="7" w:author="JLJ " w:date="2022-06-13T12:01:53Z">
        <w:r>
          <w:rPr>
            <w:rFonts w:cs="Times New Roman" w:ascii="Times New Roman" w:hAnsi="Times New Roman"/>
            <w:sz w:val="24"/>
            <w:szCs w:val="24"/>
          </w:rPr>
          <w:t>a</w:t>
        </w:r>
      </w:ins>
      <w:r>
        <w:rPr>
          <w:rFonts w:cs="Times New Roman" w:ascii="Times New Roman" w:hAnsi="Times New Roman"/>
          <w:sz w:val="24"/>
          <w:szCs w:val="24"/>
        </w:rPr>
        <w:t xml:space="preserve"> </w:t>
      </w:r>
      <w:del w:id="8" w:author="JLJ " w:date="2022-06-13T12:01:54Z">
        <w:r>
          <w:rPr>
            <w:rFonts w:cs="Times New Roman" w:ascii="Times New Roman" w:hAnsi="Times New Roman"/>
            <w:sz w:val="24"/>
            <w:szCs w:val="24"/>
          </w:rPr>
          <w:delText>S</w:delText>
        </w:r>
      </w:del>
      <w:r>
        <w:rPr>
          <w:rFonts w:cs="Times New Roman" w:ascii="Times New Roman" w:hAnsi="Times New Roman"/>
          <w:sz w:val="24"/>
          <w:szCs w:val="24"/>
        </w:rPr>
        <w:t>AC puede provocar graves daños y consecuencias para la salud (Czosnyka et al., 2001), como por ejemplo los accidentes cerebro vasculares (</w:t>
      </w:r>
      <w:r>
        <w:rPr>
          <w:rFonts w:cs="Times New Roman" w:ascii="Times New Roman" w:hAnsi="Times New Roman"/>
          <w:i/>
          <w:iCs/>
          <w:sz w:val="24"/>
          <w:szCs w:val="24"/>
        </w:rPr>
        <w:t>stroke</w:t>
      </w:r>
      <w:r>
        <w:rPr>
          <w:rFonts w:cs="Times New Roman" w:ascii="Times New Roman" w:hAnsi="Times New Roman"/>
          <w:sz w:val="24"/>
          <w:szCs w:val="24"/>
        </w:rPr>
        <w:t xml:space="preserve">), que son estadísticamente la primera causa de muerte en Chile (MINSAL, 2016) y la segunda a nivel mundial (WHO, 2014). Por lo tanto, es importante realizar evaluaciones de la </w:t>
      </w:r>
      <w:del w:id="9" w:author="JLJ " w:date="2022-06-13T12:02:15Z">
        <w:r>
          <w:rPr>
            <w:rFonts w:cs="Times New Roman" w:ascii="Times New Roman" w:hAnsi="Times New Roman"/>
            <w:sz w:val="24"/>
            <w:szCs w:val="24"/>
          </w:rPr>
          <w:delText>Autorregulación Cerebral (</w:delText>
        </w:r>
      </w:del>
      <w:r>
        <w:rPr>
          <w:rFonts w:cs="Times New Roman" w:ascii="Times New Roman" w:hAnsi="Times New Roman"/>
          <w:sz w:val="24"/>
          <w:szCs w:val="24"/>
        </w:rPr>
        <w:t>AC</w:t>
      </w:r>
      <w:del w:id="10" w:author="JLJ " w:date="2022-06-13T12:02:17Z">
        <w:r>
          <w:rPr>
            <w:rFonts w:cs="Times New Roman" w:ascii="Times New Roman" w:hAnsi="Times New Roman"/>
            <w:sz w:val="24"/>
            <w:szCs w:val="24"/>
          </w:rPr>
          <w:delText>)</w:delText>
        </w:r>
      </w:del>
      <w:r>
        <w:rPr>
          <w:rFonts w:cs="Times New Roman" w:ascii="Times New Roman" w:hAnsi="Times New Roman"/>
          <w:sz w:val="24"/>
          <w:szCs w:val="24"/>
        </w:rPr>
        <w:t xml:space="preserve"> que permitan identificar y prevenir estas situaciones, además de mejorar el diagnóstico, monitoreo y pronóstico de las enfermedades cerebrales en las personas (Panerai, 1998).</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Sin embargo, no existe una forma estándar de medir la AC de una persona, pero sí existe una gran variedad de métodos y criterios de medición. En la actualidad estos métodos dependen del estudio realizado, presentando diferentes enfoques y características. Los estudios más recientes </w:t>
      </w:r>
      <w:del w:id="11" w:author="JLJ " w:date="2022-06-13T12:02:56Z">
        <w:r>
          <w:rPr>
            <w:rFonts w:cs="Times New Roman" w:ascii="Times New Roman" w:hAnsi="Times New Roman"/>
            <w:sz w:val="24"/>
            <w:szCs w:val="24"/>
          </w:rPr>
          <w:delText xml:space="preserve">de este fenómeno </w:delText>
        </w:r>
      </w:del>
      <w:r>
        <w:rPr>
          <w:rFonts w:cs="Times New Roman" w:ascii="Times New Roman" w:hAnsi="Times New Roman"/>
          <w:sz w:val="24"/>
          <w:szCs w:val="24"/>
        </w:rPr>
        <w:t xml:space="preserve">realizados por el Departamento de Ingeniería Informática en la Universidad de Santiago de Chile corresponden a modelar </w:t>
      </w:r>
      <w:del w:id="12" w:author="JLJ " w:date="2022-06-13T12:03:04Z">
        <w:r>
          <w:rPr>
            <w:rFonts w:cs="Times New Roman" w:ascii="Times New Roman" w:hAnsi="Times New Roman"/>
            <w:sz w:val="24"/>
            <w:szCs w:val="24"/>
          </w:rPr>
          <w:delText>el S</w:delText>
        </w:r>
      </w:del>
      <w:ins w:id="13" w:author="JLJ " w:date="2022-06-13T12:03:04Z">
        <w:r>
          <w:rPr>
            <w:rFonts w:eastAsia="Times New Roman" w:cs="Times New Roman" w:ascii="Times New Roman" w:hAnsi="Times New Roman"/>
            <w:color w:val="000000"/>
            <w:sz w:val="24"/>
            <w:szCs w:val="24"/>
            <w:lang w:val="es-CL"/>
          </w:rPr>
          <w:t xml:space="preserve">la </w:t>
        </w:r>
      </w:ins>
      <w:r>
        <w:rPr>
          <w:rFonts w:cs="Times New Roman" w:ascii="Times New Roman" w:hAnsi="Times New Roman"/>
          <w:sz w:val="24"/>
          <w:szCs w:val="24"/>
        </w:rPr>
        <w:t>AC a través de Máquinas de Vectores de Soporte (</w:t>
      </w:r>
      <w:r>
        <w:rPr>
          <w:rFonts w:cs="Times New Roman" w:ascii="Times New Roman" w:hAnsi="Times New Roman"/>
          <w:i/>
          <w:iCs/>
          <w:sz w:val="24"/>
          <w:szCs w:val="24"/>
        </w:rPr>
        <w:t>Support Vector Machine</w:t>
      </w:r>
      <w:r>
        <w:rPr>
          <w:rFonts w:cs="Times New Roman" w:ascii="Times New Roman" w:hAnsi="Times New Roman"/>
          <w:sz w:val="24"/>
          <w:szCs w:val="24"/>
        </w:rPr>
        <w:t>, SVM) (Miranda, 2016) utilizando técnicas no invasivas, y luego la utilización de la Optimización Multi Objetivo (OMO) para determinar la información más relevante para seleccionar modelos de AC, acotando su espacio de búsqueda (Vallejos, 2017). Los resultados obtenidos por estos estudios indican que la utilización de las SVM como método de aprendizaje de los modelos aumentan la complejidad de estos, influyendo directamente en el tiempo de ejecución, el cual depende también del tamaño de las muestras utilizadas. Por otra parte, la OMO sobre los modelos entrenados por las SVM obtuvo buenos resultados, pero</w:t>
      </w:r>
      <w:ins w:id="14" w:author="JLJ " w:date="2022-06-13T12:03:48Z">
        <w:r>
          <w:rPr>
            <w:rFonts w:cs="Times New Roman" w:ascii="Times New Roman" w:hAnsi="Times New Roman"/>
            <w:sz w:val="24"/>
            <w:szCs w:val="24"/>
          </w:rPr>
          <w:t>,</w:t>
        </w:r>
      </w:ins>
      <w:r>
        <w:rPr>
          <w:rFonts w:cs="Times New Roman" w:ascii="Times New Roman" w:hAnsi="Times New Roman"/>
          <w:sz w:val="24"/>
          <w:szCs w:val="24"/>
        </w:rPr>
        <w:t xml:space="preserve"> debido a sus limitaciones</w:t>
      </w:r>
      <w:ins w:id="15" w:author="JLJ " w:date="2022-06-13T12:03:50Z">
        <w:r>
          <w:rPr>
            <w:rFonts w:cs="Times New Roman" w:ascii="Times New Roman" w:hAnsi="Times New Roman"/>
            <w:sz w:val="24"/>
            <w:szCs w:val="24"/>
          </w:rPr>
          <w:t>,</w:t>
        </w:r>
      </w:ins>
      <w:r>
        <w:rPr>
          <w:rFonts w:cs="Times New Roman" w:ascii="Times New Roman" w:hAnsi="Times New Roman"/>
          <w:sz w:val="24"/>
          <w:szCs w:val="24"/>
        </w:rPr>
        <w:t xml:space="preserve"> no mejoraron la calidad de los modelos ya existentes.</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Basándose en estos antecedentes, con esta investigación se espera utilizar un método de optimización alternativo a los existentes para que realice una búsqueda y selección más avanzada de los modelos de AC, comparando los resultados obtenidos de utilizar optimizaciones metaheurísticas sobre las muestras entrenadas y optimizadas, y por otro lado sobre las muestras originales, utilizando el enfoque de las Variaciones Espontáneas de Presión (VEP) de los pacientes. Con el fin de reducir los tiempos de ejecución y procesamiento de los datos de las muestras, encontrando soluciones óptimas a las ya existentes de los modelos que más se aproximen a las señales biológicas </w:t>
      </w:r>
      <w:del w:id="16" w:author="JLJ " w:date="2022-06-13T12:04:25Z">
        <w:r>
          <w:rPr>
            <w:rFonts w:cs="Times New Roman" w:ascii="Times New Roman" w:hAnsi="Times New Roman"/>
            <w:sz w:val="24"/>
            <w:szCs w:val="24"/>
          </w:rPr>
          <w:delText xml:space="preserve">del fenómeno </w:delText>
        </w:r>
      </w:del>
      <w:r>
        <w:rPr>
          <w:rFonts w:cs="Times New Roman" w:ascii="Times New Roman" w:hAnsi="Times New Roman"/>
          <w:sz w:val="24"/>
          <w:szCs w:val="24"/>
        </w:rPr>
        <w:t>de la AC. Además, aportar información valiosa sobre estos métodos de optimización para el problema planteado.</w:t>
      </w:r>
    </w:p>
    <w:p>
      <w:pPr>
        <w:pStyle w:val="Normal"/>
        <w:ind w:firstLine="1134"/>
        <w:rPr>
          <w:rFonts w:ascii="Times New Roman" w:hAnsi="Times New Roman" w:cs="Times New Roman"/>
          <w:sz w:val="24"/>
          <w:szCs w:val="24"/>
        </w:rPr>
      </w:pPr>
      <w:r>
        <w:rPr>
          <w:rFonts w:cs="Times New Roman" w:ascii="Times New Roman" w:hAnsi="Times New Roman"/>
          <w:sz w:val="24"/>
          <w:szCs w:val="24"/>
        </w:rPr>
      </w:r>
    </w:p>
    <w:p>
      <w:pPr>
        <w:pStyle w:val="Ttulo2"/>
        <w:numPr>
          <w:ilvl w:val="1"/>
          <w:numId w:val="2"/>
        </w:numPr>
        <w:ind w:left="0" w:right="0" w:hanging="0"/>
        <w:rPr>
          <w:rFonts w:ascii="Times New Roman" w:hAnsi="Times New Roman" w:cs="Times New Roman"/>
          <w:sz w:val="24"/>
          <w:szCs w:val="24"/>
        </w:rPr>
      </w:pPr>
      <w:del w:id="17" w:author="JLJ " w:date="2022-06-13T16:43:41Z">
        <w:r>
          <w:rPr>
            <w:rFonts w:cs="Times New Roman" w:ascii="Times New Roman" w:hAnsi="Times New Roman"/>
            <w:sz w:val="24"/>
            <w:szCs w:val="24"/>
          </w:rPr>
          <w:delText xml:space="preserve"> </w:delText>
        </w:r>
      </w:del>
      <w:bookmarkStart w:id="3" w:name="_Toc105593646"/>
      <w:r>
        <w:rPr>
          <w:rFonts w:cs="Times New Roman" w:ascii="Times New Roman" w:hAnsi="Times New Roman"/>
          <w:sz w:val="24"/>
          <w:szCs w:val="24"/>
        </w:rPr>
        <w:t>ENUNCIADO DEL PROBLEMA</w:t>
      </w:r>
      <w:bookmarkEnd w:id="3"/>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¿Cómo mejorar la búsqueda y selección de modelos de calidad de Autorregulación Cerebral utilizando métodos de optimización metaheurística, </w:t>
      </w:r>
      <w:ins w:id="18" w:author="JLJ " w:date="2022-06-13T12:18:58Z">
        <w:r>
          <w:rPr>
            <w:rFonts w:cs="Times New Roman" w:ascii="Times New Roman" w:hAnsi="Times New Roman"/>
            <w:sz w:val="24"/>
            <w:szCs w:val="24"/>
          </w:rPr>
          <w:t>que pud</w:t>
        </w:r>
      </w:ins>
      <w:ins w:id="19" w:author="JLJ " w:date="2022-06-13T12:19:00Z">
        <w:r>
          <w:rPr>
            <w:rFonts w:cs="Times New Roman" w:ascii="Times New Roman" w:hAnsi="Times New Roman"/>
            <w:sz w:val="24"/>
            <w:szCs w:val="24"/>
          </w:rPr>
          <w:t xml:space="preserve">iera podría contribuir al </w:t>
        </w:r>
      </w:ins>
      <w:del w:id="20" w:author="JLJ " w:date="2022-06-13T12:19:20Z">
        <w:r>
          <w:rPr>
            <w:rFonts w:cs="Times New Roman" w:ascii="Times New Roman" w:hAnsi="Times New Roman"/>
            <w:sz w:val="24"/>
            <w:szCs w:val="24"/>
          </w:rPr>
          <w:delText xml:space="preserve">para </w:delText>
        </w:r>
      </w:del>
      <w:r>
        <w:rPr>
          <w:rFonts w:cs="Times New Roman" w:ascii="Times New Roman" w:hAnsi="Times New Roman"/>
          <w:sz w:val="24"/>
          <w:szCs w:val="24"/>
        </w:rPr>
        <w:t>diagn</w:t>
      </w:r>
      <w:del w:id="21" w:author="JLJ " w:date="2022-06-13T12:19:24Z">
        <w:r>
          <w:rPr>
            <w:rFonts w:cs="Times New Roman" w:ascii="Times New Roman" w:hAnsi="Times New Roman"/>
            <w:sz w:val="24"/>
            <w:szCs w:val="24"/>
          </w:rPr>
          <w:delText>o</w:delText>
        </w:r>
      </w:del>
      <w:ins w:id="22" w:author="JLJ " w:date="2022-06-13T12:19:24Z">
        <w:r>
          <w:rPr>
            <w:rFonts w:cs="Times New Roman" w:ascii="Times New Roman" w:hAnsi="Times New Roman"/>
            <w:sz w:val="24"/>
            <w:szCs w:val="24"/>
          </w:rPr>
          <w:t>ó</w:t>
        </w:r>
      </w:ins>
      <w:r>
        <w:rPr>
          <w:rFonts w:cs="Times New Roman" w:ascii="Times New Roman" w:hAnsi="Times New Roman"/>
          <w:sz w:val="24"/>
          <w:szCs w:val="24"/>
        </w:rPr>
        <w:t>stic</w:t>
      </w:r>
      <w:ins w:id="23" w:author="JLJ " w:date="2022-06-13T12:19:27Z">
        <w:r>
          <w:rPr>
            <w:rFonts w:cs="Times New Roman" w:ascii="Times New Roman" w:hAnsi="Times New Roman"/>
            <w:sz w:val="24"/>
            <w:szCs w:val="24"/>
          </w:rPr>
          <w:t>o</w:t>
        </w:r>
      </w:ins>
      <w:del w:id="24" w:author="JLJ " w:date="2022-06-13T12:19:32Z">
        <w:r>
          <w:rPr>
            <w:rFonts w:cs="Times New Roman" w:ascii="Times New Roman" w:hAnsi="Times New Roman"/>
            <w:sz w:val="24"/>
            <w:szCs w:val="24"/>
          </w:rPr>
          <w:delText>ar a tiempo</w:delText>
        </w:r>
      </w:del>
      <w:ins w:id="25" w:author="JLJ " w:date="2022-06-13T12:19:32Z">
        <w:r>
          <w:rPr>
            <w:rFonts w:cs="Times New Roman" w:ascii="Times New Roman" w:hAnsi="Times New Roman"/>
            <w:sz w:val="24"/>
            <w:szCs w:val="24"/>
          </w:rPr>
          <w:t xml:space="preserve"> </w:t>
        </w:r>
      </w:ins>
      <w:ins w:id="26" w:author="JLJ " w:date="2022-06-13T12:19:32Z">
        <w:r>
          <w:rPr>
            <w:rFonts w:eastAsia="Times New Roman" w:cs="Times New Roman" w:ascii="Times New Roman" w:hAnsi="Times New Roman"/>
            <w:color w:val="000000"/>
            <w:sz w:val="24"/>
            <w:szCs w:val="24"/>
            <w:lang w:val="es-CL"/>
          </w:rPr>
          <w:t>oportuno</w:t>
        </w:r>
      </w:ins>
      <w:r>
        <w:rPr>
          <w:rFonts w:cs="Times New Roman" w:ascii="Times New Roman" w:hAnsi="Times New Roman"/>
          <w:sz w:val="24"/>
          <w:szCs w:val="24"/>
        </w:rPr>
        <w:t xml:space="preserve"> </w:t>
      </w:r>
      <w:ins w:id="27" w:author="JLJ " w:date="2022-06-13T12:19:41Z">
        <w:r>
          <w:rPr>
            <w:rFonts w:cs="Times New Roman" w:ascii="Times New Roman" w:hAnsi="Times New Roman"/>
            <w:sz w:val="24"/>
            <w:szCs w:val="24"/>
          </w:rPr>
          <w:t xml:space="preserve">de </w:t>
        </w:r>
      </w:ins>
      <w:r>
        <w:rPr>
          <w:rFonts w:cs="Times New Roman" w:ascii="Times New Roman" w:hAnsi="Times New Roman"/>
          <w:sz w:val="24"/>
          <w:szCs w:val="24"/>
        </w:rPr>
        <w:t>posibles afecciones cerebrales en las personas de manera no invasiva?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0" w:right="0" w:hanging="0"/>
        <w:rPr>
          <w:rFonts w:ascii="Times New Roman" w:hAnsi="Times New Roman" w:cs="Times New Roman"/>
          <w:sz w:val="28"/>
          <w:szCs w:val="28"/>
        </w:rPr>
      </w:pPr>
      <w:bookmarkStart w:id="4" w:name="_Toc105593647"/>
      <w:bookmarkStart w:id="5" w:name="_Hlk105010678"/>
      <w:bookmarkEnd w:id="5"/>
      <w:r>
        <w:rPr>
          <w:rFonts w:cs="Times New Roman" w:ascii="Times New Roman" w:hAnsi="Times New Roman"/>
          <w:sz w:val="28"/>
          <w:szCs w:val="28"/>
        </w:rPr>
        <w:t>ANÁLISIS DE LA SOLUCIÓN</w:t>
      </w:r>
      <w:bookmarkEnd w:id="4"/>
    </w:p>
    <w:p>
      <w:pPr>
        <w:pStyle w:val="Ttulo2"/>
        <w:numPr>
          <w:ilvl w:val="1"/>
          <w:numId w:val="2"/>
        </w:numPr>
        <w:ind w:left="0" w:right="0" w:hanging="0"/>
        <w:rPr>
          <w:rFonts w:ascii="Times New Roman" w:hAnsi="Times New Roman" w:cs="Times New Roman"/>
          <w:sz w:val="24"/>
          <w:szCs w:val="24"/>
        </w:rPr>
      </w:pPr>
      <w:bookmarkStart w:id="6" w:name="_Toc105593648"/>
      <w:bookmarkStart w:id="7" w:name="_Hlk1050106781"/>
      <w:bookmarkEnd w:id="7"/>
      <w:r>
        <w:rPr>
          <w:rFonts w:cs="Times New Roman" w:ascii="Times New Roman" w:hAnsi="Times New Roman"/>
          <w:sz w:val="24"/>
          <w:szCs w:val="24"/>
        </w:rPr>
        <w:t>ESTADO DEL ARTE</w:t>
      </w:r>
      <w:bookmarkEnd w:id="6"/>
    </w:p>
    <w:p>
      <w:pPr>
        <w:pStyle w:val="Normal"/>
        <w:ind w:firstLine="1134"/>
        <w:rPr>
          <w:rFonts w:ascii="Times New Roman" w:hAnsi="Times New Roman" w:cs="Times New Roman"/>
          <w:sz w:val="24"/>
          <w:szCs w:val="24"/>
        </w:rPr>
      </w:pPr>
      <w:r>
        <w:rPr>
          <w:rFonts w:cs="Times New Roman" w:ascii="Times New Roman" w:hAnsi="Times New Roman"/>
          <w:sz w:val="24"/>
          <w:szCs w:val="24"/>
        </w:rPr>
        <w:t>Se tiene constancia de que los primeros estudios de</w:t>
      </w:r>
      <w:ins w:id="28" w:author="JLJ " w:date="2022-06-13T12:19:53Z">
        <w:r>
          <w:rPr>
            <w:rFonts w:cs="Times New Roman" w:ascii="Times New Roman" w:hAnsi="Times New Roman"/>
            <w:sz w:val="24"/>
            <w:szCs w:val="24"/>
          </w:rPr>
          <w:t xml:space="preserve"> </w:t>
        </w:r>
      </w:ins>
      <w:r>
        <w:rPr>
          <w:rFonts w:cs="Times New Roman" w:ascii="Times New Roman" w:hAnsi="Times New Roman"/>
          <w:sz w:val="24"/>
          <w:szCs w:val="24"/>
        </w:rPr>
        <w:t>l</w:t>
      </w:r>
      <w:ins w:id="29" w:author="JLJ " w:date="2022-06-13T12:19:53Z">
        <w:r>
          <w:rPr>
            <w:rFonts w:cs="Times New Roman" w:ascii="Times New Roman" w:hAnsi="Times New Roman"/>
            <w:sz w:val="24"/>
            <w:szCs w:val="24"/>
          </w:rPr>
          <w:t>a</w:t>
        </w:r>
      </w:ins>
      <w:r>
        <w:rPr>
          <w:rFonts w:cs="Times New Roman" w:ascii="Times New Roman" w:hAnsi="Times New Roman"/>
          <w:sz w:val="24"/>
          <w:szCs w:val="24"/>
        </w:rPr>
        <w:t xml:space="preserve"> </w:t>
      </w:r>
      <w:del w:id="30" w:author="JLJ " w:date="2022-06-13T12:19:54Z">
        <w:r>
          <w:rPr>
            <w:rFonts w:cs="Times New Roman" w:ascii="Times New Roman" w:hAnsi="Times New Roman"/>
            <w:sz w:val="24"/>
            <w:szCs w:val="24"/>
          </w:rPr>
          <w:delText>S</w:delText>
        </w:r>
      </w:del>
      <w:r>
        <w:rPr>
          <w:rFonts w:cs="Times New Roman" w:ascii="Times New Roman" w:hAnsi="Times New Roman"/>
          <w:sz w:val="24"/>
          <w:szCs w:val="24"/>
        </w:rPr>
        <w:t>AC comienzan con representaciones de modelos estáticos al final de la década de los 50 (Lassen, 1959), que no contaban con la tecnología necesaria para considerar los pequeños cambios en las señales del Flujo Sanguíneo Cerebral (FSC). Pero este método tenía la desventaja de utilizar drogas para inducir los cambios bruscos de presión necesarios para cubrir</w:t>
      </w:r>
      <w:ins w:id="31" w:author="JLJ " w:date="2022-06-13T12:20:34Z">
        <w:r>
          <w:rPr/>
          <w:commentReference w:id="2"/>
        </w:r>
      </w:ins>
      <w:r>
        <w:rPr>
          <w:rFonts w:cs="Times New Roman" w:ascii="Times New Roman" w:hAnsi="Times New Roman"/>
          <w:sz w:val="24"/>
          <w:szCs w:val="24"/>
        </w:rPr>
        <w:t xml:space="preserve"> las mediciones, provocando molestias y riesgos a los pacientes (Panerai, 1998). Con el paso del tiempo, se empezó a utilizar el Ultrasonido Doppler Transcraneal, que utilizaba un enfoque no invasivo para la toma de muestras.</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Luego surgen investigaciones sobre modelos dinámicos del fenómeno de la autorregulación, los cuales se dividen en dos áreas de estudio: los modelos generados a partir de VEP y los modelos que inducen cambios bruscos en la presión sanguínea. Algunas técnicas de estos últimos son la </w:t>
      </w:r>
      <w:commentRangeStart w:id="3"/>
      <w:r>
        <w:rPr>
          <w:rFonts w:cs="Times New Roman" w:ascii="Times New Roman" w:hAnsi="Times New Roman"/>
          <w:sz w:val="24"/>
          <w:szCs w:val="24"/>
        </w:rPr>
        <w:t>Valsalva y los manguitos</w:t>
      </w:r>
      <w:r>
        <w:rPr>
          <w:rFonts w:cs="Times New Roman" w:ascii="Times New Roman" w:hAnsi="Times New Roman"/>
          <w:sz w:val="24"/>
          <w:szCs w:val="24"/>
        </w:rPr>
      </w:r>
      <w:commentRangeEnd w:id="3"/>
      <w:r>
        <w:commentReference w:id="3"/>
      </w:r>
      <w:r>
        <w:rPr>
          <w:rFonts w:cs="Times New Roman" w:ascii="Times New Roman" w:hAnsi="Times New Roman"/>
          <w:sz w:val="24"/>
          <w:szCs w:val="24"/>
        </w:rPr>
        <w:t>.</w:t>
      </w:r>
    </w:p>
    <w:p>
      <w:pPr>
        <w:pStyle w:val="Normal"/>
        <w:ind w:firstLine="1134"/>
        <w:rPr>
          <w:rFonts w:ascii="Times New Roman" w:hAnsi="Times New Roman" w:cs="Times New Roman"/>
          <w:strike/>
          <w:sz w:val="24"/>
          <w:szCs w:val="24"/>
        </w:rPr>
      </w:pPr>
      <w:r>
        <w:rPr>
          <w:rFonts w:cs="Times New Roman" w:ascii="Times New Roman" w:hAnsi="Times New Roman"/>
          <w:sz w:val="24"/>
          <w:szCs w:val="24"/>
        </w:rPr>
        <w:t>La evolución de las metodologías de medición de la AC avanza con estudios basados en nuevas técnicas comparativas, para evidenciar las diferencias entre los métodos de medición estáticos y dinámicos presentados con anterioridad. Así, se pudo descubrir la existencia de una respuesta continua, la cual seguía un patrón único para todos los individuos en un modelo de 10 niveles para clasificar su capacidad autorregulatoria (Tiecks et al. 1995).</w:t>
      </w:r>
    </w:p>
    <w:p>
      <w:pPr>
        <w:pStyle w:val="Normal"/>
        <w:ind w:firstLine="1134"/>
        <w:rPr>
          <w:rFonts w:ascii="Times New Roman" w:hAnsi="Times New Roman" w:cs="Times New Roman"/>
          <w:sz w:val="24"/>
          <w:szCs w:val="24"/>
        </w:rPr>
      </w:pPr>
      <w:r>
        <w:rPr>
          <w:rFonts w:cs="Times New Roman" w:ascii="Times New Roman" w:hAnsi="Times New Roman"/>
          <w:sz w:val="24"/>
          <w:szCs w:val="24"/>
        </w:rPr>
        <w:t>También se han realizado diversos estudios a partir de los métodos dinámicos con modelos de estructuras lineales y no lineales, donde estos últimos han presentado buenos resultados. Un enfoque sobre métodos dinámicos aceptado y utilizado en el Departamento de Ingeniería Informática de la Universidad Santiago de Chile son las SVM, que utilizan aprendizaje supervisado para entregar modelos representativos de la AC mediante una regresión que permite estimar la VFSC. También los estudios de Chacón et al. (2011) aplican metodologías basadas en regresión multivariada con aplicaciones en clasificadores, permitiendo mediciones del paciente en estado de reposo con cambios espontáneos de presión.</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 </w:t>
      </w:r>
      <w:commentRangeStart w:id="4"/>
      <w:r>
        <w:rPr>
          <w:rFonts w:cs="Times New Roman" w:ascii="Times New Roman" w:hAnsi="Times New Roman"/>
          <w:sz w:val="24"/>
          <w:szCs w:val="24"/>
        </w:rPr>
        <w:t>Sin embargo, estos métodos de cambios espontáneos de presión también son considerados invasivos y podrían provocar alteraciones a la salud de algunos pacientes enfermos.</w:t>
      </w:r>
      <w:r>
        <w:rPr>
          <w:rFonts w:cs="Times New Roman" w:ascii="Times New Roman" w:hAnsi="Times New Roman"/>
          <w:sz w:val="24"/>
          <w:szCs w:val="24"/>
        </w:rPr>
      </w:r>
      <w:commentRangeEnd w:id="4"/>
      <w:r>
        <w:commentReference w:id="4"/>
      </w:r>
      <w:r>
        <w:rPr>
          <w:rFonts w:cs="Times New Roman" w:ascii="Times New Roman" w:hAnsi="Times New Roman"/>
          <w:sz w:val="24"/>
          <w:szCs w:val="24"/>
        </w:rPr>
        <w:t xml:space="preserve">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w:t>
      </w:r>
      <w:del w:id="32" w:author="JLJ " w:date="2022-06-13T12:24:06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que los resultados no fueron comparados con otro método (Miranda, 2016). </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Actualmente el estudio de la AC consiste en medir la presión sanguínea arterial media (PAM) y la </w:t>
      </w:r>
      <w:del w:id="33" w:author="JLJ " w:date="2022-06-13T12:24:30Z">
        <w:r>
          <w:rPr>
            <w:rFonts w:cs="Times New Roman" w:ascii="Times New Roman" w:hAnsi="Times New Roman"/>
            <w:sz w:val="24"/>
            <w:szCs w:val="24"/>
          </w:rPr>
          <w:delText>velocidad de flujo sanguíneo cerebral (</w:delText>
        </w:r>
      </w:del>
      <w:commentRangeStart w:id="5"/>
      <w:r>
        <w:rPr>
          <w:rFonts w:cs="Times New Roman" w:ascii="Times New Roman" w:hAnsi="Times New Roman"/>
          <w:sz w:val="24"/>
          <w:szCs w:val="24"/>
        </w:rPr>
        <w:t>VFSC</w:t>
      </w:r>
      <w:r>
        <w:rPr>
          <w:rFonts w:cs="Times New Roman" w:ascii="Times New Roman" w:hAnsi="Times New Roman"/>
          <w:sz w:val="24"/>
          <w:szCs w:val="24"/>
        </w:rPr>
      </w:r>
      <w:del w:id="34" w:author="JLJ " w:date="2022-06-13T12:24:32Z">
        <w:commentRangeEnd w:id="5"/>
        <w:r>
          <w:commentReference w:id="5"/>
        </w:r>
        <w:r>
          <w:rPr>
            <w:rFonts w:cs="Times New Roman" w:ascii="Times New Roman" w:hAnsi="Times New Roman"/>
            <w:sz w:val="24"/>
            <w:szCs w:val="24"/>
          </w:rPr>
          <w:delText>)</w:delText>
        </w:r>
      </w:del>
      <w:r>
        <w:rPr>
          <w:rFonts w:cs="Times New Roman" w:ascii="Times New Roman" w:hAnsi="Times New Roman"/>
          <w:sz w:val="24"/>
          <w:szCs w:val="24"/>
        </w:rPr>
        <w:t xml:space="preserve"> que entra por las arterias cerebrales, y así modelar su comportamiento utilizando distintas técnicas de aprendizaje.</w:t>
      </w:r>
    </w:p>
    <w:p>
      <w:pPr>
        <w:pStyle w:val="Normal"/>
        <w:ind w:firstLine="1134"/>
        <w:rPr>
          <w:rFonts w:ascii="Times New Roman" w:hAnsi="Times New Roman" w:cs="Times New Roman"/>
          <w:sz w:val="24"/>
          <w:szCs w:val="24"/>
        </w:rPr>
      </w:pPr>
      <w:r>
        <w:rPr>
          <w:rFonts w:cs="Times New Roman" w:ascii="Times New Roman" w:hAnsi="Times New Roman"/>
          <w:sz w:val="24"/>
          <w:szCs w:val="24"/>
        </w:rPr>
        <w:t>A partir del aprendizaje se pueden filtrar los modelos para escoger los que mejor representen el fenómeno de la AC. Los filtros, en primera instancia, constan de tres reglas visuales, donde posteriormente se agregarán cuatro nuevas reglas con un algoritmo basado en los puntajes de las características de la señal. Este nuevo enfoque de filtro realiza una búsqueda exhaustiva (</w:t>
      </w:r>
      <w:r>
        <w:rPr>
          <w:rFonts w:cs="Times New Roman" w:ascii="Times New Roman" w:hAnsi="Times New Roman"/>
          <w:i/>
          <w:iCs/>
          <w:sz w:val="24"/>
          <w:szCs w:val="24"/>
        </w:rPr>
        <w:t>grid</w:t>
      </w:r>
      <w:r>
        <w:rPr>
          <w:rFonts w:cs="Times New Roman" w:ascii="Times New Roman" w:hAnsi="Times New Roman"/>
          <w:sz w:val="24"/>
          <w:szCs w:val="24"/>
        </w:rPr>
        <w:t>) en base a los filtros normales, y luego el filtro con las nuevas reglas, donde el investigador le otorga valor a ciertos comportamientos de la señal, obteniendo modelos de posibles señales autorregulatorias humanas (Miranda, 2016).</w:t>
      </w:r>
    </w:p>
    <w:p>
      <w:pPr>
        <w:pStyle w:val="Normal"/>
        <w:ind w:firstLine="1134"/>
        <w:rPr>
          <w:rFonts w:ascii="Times New Roman" w:hAnsi="Times New Roman" w:cs="Times New Roman"/>
          <w:sz w:val="24"/>
          <w:szCs w:val="24"/>
        </w:rPr>
      </w:pPr>
      <w:r>
        <w:rPr>
          <w:rFonts w:cs="Times New Roman" w:ascii="Times New Roman" w:hAnsi="Times New Roman"/>
          <w:sz w:val="24"/>
          <w:szCs w:val="24"/>
        </w:rPr>
        <w:t>Los modelos seleccionados por este nuevo filtro son sometidos a una optimización para encontrar el mejor modelo del aprendizaje realizado. Como la optimización de encontrar el mejor modelo depende de la función objetivo, se han realizado estudios donde se utilizan nuevos enfoques para abordar este problema, como la OMO junto al principio de Pareto, que cambia la función objetivo al dominio múltiple (Vallejos, 2017).</w:t>
      </w:r>
    </w:p>
    <w:p>
      <w:pPr>
        <w:pStyle w:val="Normal"/>
        <w:ind w:firstLine="1134"/>
        <w:rPr>
          <w:rFonts w:ascii="Times New Roman" w:hAnsi="Times New Roman" w:cs="Times New Roman"/>
          <w:sz w:val="24"/>
          <w:szCs w:val="24"/>
        </w:rPr>
      </w:pPr>
      <w:r>
        <w:rPr>
          <w:rFonts w:cs="Times New Roman" w:ascii="Times New Roman" w:hAnsi="Times New Roman"/>
          <w:sz w:val="24"/>
          <w:szCs w:val="24"/>
        </w:rPr>
        <w:t>Por otro lado, estudios sugieren utilizar optimizaciones metaheurísticas para resolver problemas más complejos, debido a la estrategia que utilizan para recorrer el espacio de búsqueda, por lo que una Optimización por Enjambre de Partículas (</w:t>
      </w:r>
      <w:r>
        <w:rPr>
          <w:rFonts w:cs="Times New Roman" w:ascii="Times New Roman" w:hAnsi="Times New Roman"/>
          <w:i/>
          <w:iCs/>
          <w:sz w:val="24"/>
          <w:szCs w:val="24"/>
        </w:rPr>
        <w:t>Particle Swarm Optimization</w:t>
      </w:r>
      <w:r>
        <w:rPr>
          <w:rFonts w:cs="Times New Roman" w:ascii="Times New Roman" w:hAnsi="Times New Roman"/>
          <w:sz w:val="24"/>
          <w:szCs w:val="24"/>
        </w:rPr>
        <w:t xml:space="preserve">, PSO) mejorada, basada en el cambio dinámico del peso inercial, supone una mejora de las habilidades de exploración y explotación del algoritmo de OMO, manteniendo la diversidad y convergencia de las soluciones </w:t>
      </w:r>
      <w:del w:id="35" w:author="JLJ " w:date="2022-06-13T12:34:36Z">
        <w:r>
          <w:rPr>
            <w:rFonts w:cs="Times New Roman" w:ascii="Times New Roman" w:hAnsi="Times New Roman"/>
            <w:sz w:val="24"/>
            <w:szCs w:val="24"/>
          </w:rPr>
          <w:delText>o</w:delText>
        </w:r>
      </w:del>
      <w:ins w:id="36" w:author="JLJ " w:date="2022-06-13T12:34:38Z">
        <w:r>
          <w:rPr>
            <w:rFonts w:cs="Times New Roman" w:ascii="Times New Roman" w:hAnsi="Times New Roman"/>
            <w:sz w:val="24"/>
            <w:szCs w:val="24"/>
          </w:rPr>
          <w:t>ó</w:t>
        </w:r>
      </w:ins>
      <w:r>
        <w:rPr>
          <w:rFonts w:cs="Times New Roman" w:ascii="Times New Roman" w:hAnsi="Times New Roman"/>
          <w:sz w:val="24"/>
          <w:szCs w:val="24"/>
        </w:rPr>
        <w:t>ptimas de Pareto (Zhang et al., 2013). También se han realizado estudios de optimizaciones con enfoques metaheurísticos como optimización por PSO basados en Recocido Simulado (</w:t>
      </w:r>
      <w:r>
        <w:rPr>
          <w:rFonts w:cs="Times New Roman" w:ascii="Times New Roman" w:hAnsi="Times New Roman"/>
          <w:i/>
          <w:iCs/>
          <w:sz w:val="24"/>
          <w:szCs w:val="24"/>
        </w:rPr>
        <w:t>Simulated Annealing</w:t>
      </w:r>
      <w:r>
        <w:rPr>
          <w:rFonts w:cs="Times New Roman" w:ascii="Times New Roman" w:hAnsi="Times New Roman"/>
          <w:sz w:val="24"/>
          <w:szCs w:val="24"/>
        </w:rPr>
        <w:t>, SA) para encontrar parámetros de modelos de AC (Sharma et al., 2011).</w:t>
      </w:r>
    </w:p>
    <w:p>
      <w:pPr>
        <w:pStyle w:val="Normal"/>
        <w:rPr>
          <w:rFonts w:ascii="Times New Roman" w:hAnsi="Times New Roman" w:cs="Times New Roman"/>
          <w:sz w:val="24"/>
          <w:szCs w:val="24"/>
        </w:rPr>
      </w:pPr>
      <w:r>
        <w:rPr/>
      </w:r>
    </w:p>
    <w:p>
      <w:pPr>
        <w:pStyle w:val="Ttulo2"/>
        <w:numPr>
          <w:ilvl w:val="1"/>
          <w:numId w:val="2"/>
        </w:numPr>
        <w:ind w:left="0" w:right="0" w:hanging="0"/>
        <w:rPr>
          <w:rFonts w:ascii="Times New Roman" w:hAnsi="Times New Roman" w:cs="Times New Roman"/>
          <w:sz w:val="24"/>
          <w:szCs w:val="24"/>
          <w:del w:id="37" w:author="JLJ " w:date="2022-06-13T13:21:36Z"/>
        </w:rPr>
      </w:pPr>
      <w:r>
        <w:rPr>
          <w:rFonts w:cs="Times New Roman" w:ascii="Times New Roman" w:hAnsi="Times New Roman"/>
          <w:sz w:val="24"/>
          <w:szCs w:val="24"/>
        </w:rPr>
        <w:t xml:space="preserve"> </w:t>
      </w:r>
      <w:bookmarkStart w:id="8" w:name="_Toc105593649"/>
      <w:r>
        <w:rPr>
          <w:rFonts w:cs="Times New Roman" w:ascii="Times New Roman" w:hAnsi="Times New Roman"/>
          <w:sz w:val="24"/>
          <w:szCs w:val="24"/>
        </w:rPr>
        <w:t>ENFOQUES DE SOLUCIÓN</w:t>
      </w:r>
      <w:bookmarkEnd w:id="8"/>
    </w:p>
    <w:p>
      <w:pPr>
        <w:pStyle w:val="Ttulo2"/>
        <w:keepNext w:val="true"/>
        <w:keepLines/>
        <w:widowControl/>
        <w:numPr>
          <w:ilvl w:val="1"/>
          <w:numId w:val="2"/>
        </w:numPr>
        <w:bidi w:val="0"/>
        <w:spacing w:lineRule="auto" w:line="360" w:before="240" w:after="0"/>
        <w:ind w:left="0" w:right="0" w:hanging="0"/>
        <w:jc w:val="both"/>
        <w:outlineLvl w:val="1"/>
        <w:rPr>
          <w:rFonts w:ascii="Times New Roman" w:hAnsi="Times New Roman" w:cs="Times New Roman"/>
          <w:sz w:val="24"/>
          <w:szCs w:val="24"/>
        </w:rPr>
      </w:pPr>
      <w:del w:id="38" w:author="JLJ " w:date="2022-06-13T13:21:36Z">
        <w:r>
          <w:rPr>
            <w:rFonts w:cs="Times New Roman" w:ascii="Times New Roman" w:hAnsi="Times New Roman"/>
            <w:b/>
            <w:bCs/>
            <w:color w:val="auto"/>
          </w:rPr>
          <w:delText>Optimización por Colonias de Hormigas</w:delText>
        </w:r>
      </w:del>
    </w:p>
    <w:p>
      <w:pPr>
        <w:pStyle w:val="Normal"/>
        <w:ind w:firstLine="1134"/>
        <w:rPr>
          <w:rFonts w:ascii="Times New Roman" w:hAnsi="Times New Roman" w:cs="Times New Roman"/>
          <w:sz w:val="24"/>
          <w:szCs w:val="24"/>
          <w:del w:id="46" w:author="JLJ " w:date="2022-06-13T13:22:21Z"/>
        </w:rPr>
      </w:pPr>
      <w:ins w:id="39" w:author="JLJ " w:date="2022-06-13T13:21:41Z">
        <w:r>
          <w:rPr>
            <w:rFonts w:cs="Times New Roman" w:ascii="Times New Roman" w:hAnsi="Times New Roman"/>
            <w:sz w:val="24"/>
            <w:szCs w:val="24"/>
          </w:rPr>
          <w:t xml:space="preserve">Una alternativa es utilizar </w:t>
        </w:r>
      </w:ins>
      <w:del w:id="40" w:author="JLJ " w:date="2022-06-13T13:21:49Z">
        <w:r>
          <w:rPr>
            <w:rFonts w:cs="Times New Roman" w:ascii="Times New Roman" w:hAnsi="Times New Roman"/>
            <w:sz w:val="24"/>
            <w:szCs w:val="24"/>
          </w:rPr>
          <w:delText>L</w:delText>
        </w:r>
      </w:del>
      <w:ins w:id="41" w:author="JLJ " w:date="2022-06-13T13:21:50Z">
        <w:r>
          <w:rPr>
            <w:rFonts w:cs="Times New Roman" w:ascii="Times New Roman" w:hAnsi="Times New Roman"/>
            <w:sz w:val="24"/>
            <w:szCs w:val="24"/>
          </w:rPr>
          <w:t>l</w:t>
        </w:r>
      </w:ins>
      <w:r>
        <w:rPr>
          <w:rFonts w:cs="Times New Roman" w:ascii="Times New Roman" w:hAnsi="Times New Roman"/>
          <w:sz w:val="24"/>
          <w:szCs w:val="24"/>
        </w:rPr>
        <w:t xml:space="preserve">a </w:t>
      </w:r>
      <w:commentRangeStart w:id="6"/>
      <w:r>
        <w:rPr>
          <w:rFonts w:cs="Times New Roman" w:ascii="Times New Roman" w:hAnsi="Times New Roman"/>
          <w:sz w:val="24"/>
          <w:szCs w:val="24"/>
        </w:rPr>
        <w:t>Optimización por Colonias de Hormigas (OCH)</w:t>
      </w:r>
      <w:ins w:id="42" w:author="JLJ " w:date="2022-06-13T13:21:56Z">
        <w:r>
          <w:rPr>
            <w:rFonts w:cs="Times New Roman" w:ascii="Times New Roman" w:hAnsi="Times New Roman"/>
            <w:sz w:val="24"/>
            <w:szCs w:val="24"/>
          </w:rPr>
          <w:t xml:space="preserve"> que</w:t>
        </w:r>
      </w:ins>
      <w:r>
        <w:rPr>
          <w:rFonts w:cs="Times New Roman" w:ascii="Times New Roman" w:hAnsi="Times New Roman"/>
          <w:sz w:val="24"/>
          <w:szCs w:val="24"/>
        </w:rPr>
        <w:t xml:space="preserve"> se inspira en el comportamiento y comunicación de las hormigas. </w:t>
      </w:r>
      <w:del w:id="43" w:author="JLJ " w:date="2022-06-13T13:22:12Z">
        <w:r>
          <w:rPr>
            <w:rFonts w:cs="Times New Roman" w:ascii="Times New Roman" w:hAnsi="Times New Roman"/>
            <w:sz w:val="24"/>
            <w:szCs w:val="24"/>
          </w:rPr>
          <w:delText>Análogamente e</w:delText>
        </w:r>
      </w:del>
      <w:ins w:id="44" w:author="JLJ " w:date="2022-06-13T13:22:13Z">
        <w:r>
          <w:rPr>
            <w:rFonts w:cs="Times New Roman" w:ascii="Times New Roman" w:hAnsi="Times New Roman"/>
            <w:sz w:val="24"/>
            <w:szCs w:val="24"/>
          </w:rPr>
          <w:t>E</w:t>
        </w:r>
      </w:ins>
      <w:r>
        <w:rPr>
          <w:rFonts w:cs="Times New Roman" w:ascii="Times New Roman" w:hAnsi="Times New Roman"/>
          <w:sz w:val="24"/>
          <w:szCs w:val="24"/>
        </w:rPr>
        <w:t>l 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 pudiendo ser alcanzado con una función de distribución probabilística normal (Hernández et al., 2013).</w:t>
      </w:r>
      <w:ins w:id="45" w:author="JLJ " w:date="2022-06-13T18:23:35Z">
        <w:commentRangeEnd w:id="6"/>
        <w:r>
          <w:commentReference w:id="6"/>
        </w:r>
        <w:r>
          <w:rPr>
            <w:rFonts w:cs="Times New Roman" w:ascii="Times New Roman" w:hAnsi="Times New Roman"/>
            <w:sz w:val="24"/>
            <w:szCs w:val="24"/>
          </w:rPr>
        </w:r>
      </w:ins>
    </w:p>
    <w:p>
      <w:pPr>
        <w:pStyle w:val="Normal"/>
        <w:widowControl/>
        <w:bidi w:val="0"/>
        <w:spacing w:lineRule="auto" w:line="360" w:before="0" w:after="0"/>
        <w:ind w:firstLine="1134"/>
        <w:jc w:val="both"/>
        <w:rPr>
          <w:rFonts w:ascii="Times New Roman" w:hAnsi="Times New Roman" w:cs="Times New Roman"/>
          <w:sz w:val="24"/>
          <w:szCs w:val="24"/>
          <w:del w:id="48" w:author="JLJ " w:date="2022-06-13T13:22:21Z"/>
        </w:rPr>
      </w:pPr>
      <w:del w:id="47" w:author="JLJ " w:date="2022-06-13T13:22:21Z">
        <w:r>
          <w:rPr>
            <w:rFonts w:cs="Times New Roman" w:ascii="Times New Roman" w:hAnsi="Times New Roman"/>
            <w:sz w:val="24"/>
            <w:szCs w:val="24"/>
          </w:rPr>
        </w:r>
      </w:del>
    </w:p>
    <w:p>
      <w:pPr>
        <w:pStyle w:val="Normal"/>
        <w:widowControl/>
        <w:numPr>
          <w:ilvl w:val="0"/>
          <w:numId w:val="0"/>
        </w:numPr>
        <w:bidi w:val="0"/>
        <w:spacing w:lineRule="auto" w:line="360" w:before="0" w:after="0"/>
        <w:ind w:left="0" w:firstLine="1134"/>
        <w:jc w:val="both"/>
        <w:rPr>
          <w:rFonts w:ascii="Times New Roman" w:hAnsi="Times New Roman" w:cs="Times New Roman"/>
          <w:sz w:val="24"/>
          <w:szCs w:val="24"/>
        </w:rPr>
      </w:pPr>
      <w:del w:id="49" w:author="JLJ " w:date="2022-06-13T13:22:21Z">
        <w:r>
          <w:rPr>
            <w:rFonts w:cs="Times New Roman" w:ascii="Times New Roman" w:hAnsi="Times New Roman"/>
            <w:b/>
            <w:bCs/>
            <w:color w:val="auto"/>
          </w:rPr>
          <w:delText>Optimización por Enjambre de Partículas</w:delText>
        </w:r>
      </w:del>
    </w:p>
    <w:p>
      <w:pPr>
        <w:pStyle w:val="Normal"/>
        <w:spacing w:before="0" w:after="160"/>
        <w:ind w:firstLine="1134"/>
        <w:rPr>
          <w:rFonts w:ascii="Times New Roman" w:hAnsi="Times New Roman" w:cs="Times New Roman"/>
          <w:sz w:val="24"/>
          <w:szCs w:val="24"/>
          <w:del w:id="57" w:author="JLJ " w:date="2022-06-13T13:23:22Z"/>
        </w:rPr>
      </w:pPr>
      <w:ins w:id="50" w:author="JLJ " w:date="2022-06-13T13:22:26Z">
        <w:r>
          <w:rPr>
            <w:rFonts w:cs="Times New Roman" w:ascii="Times New Roman" w:hAnsi="Times New Roman"/>
            <w:sz w:val="24"/>
            <w:szCs w:val="24"/>
          </w:rPr>
          <w:t xml:space="preserve">Otra </w:t>
        </w:r>
      </w:ins>
      <w:ins w:id="51" w:author="JLJ " w:date="2022-06-13T13:22:26Z">
        <w:r>
          <w:rPr>
            <w:rFonts w:eastAsia="Times New Roman" w:cs="Times New Roman" w:ascii="Times New Roman" w:hAnsi="Times New Roman"/>
            <w:color w:val="000000"/>
            <w:sz w:val="24"/>
            <w:szCs w:val="24"/>
            <w:lang w:val="es-CL"/>
          </w:rPr>
          <w:t>posibilidad</w:t>
        </w:r>
      </w:ins>
      <w:ins w:id="52" w:author="JLJ " w:date="2022-06-13T13:22:26Z">
        <w:r>
          <w:rPr>
            <w:rFonts w:cs="Times New Roman" w:ascii="Times New Roman" w:hAnsi="Times New Roman"/>
            <w:sz w:val="24"/>
            <w:szCs w:val="24"/>
          </w:rPr>
          <w:t xml:space="preserve"> la constituye </w:t>
        </w:r>
      </w:ins>
      <w:del w:id="53" w:author="JLJ " w:date="2022-06-13T13:22:44Z">
        <w:r>
          <w:rPr>
            <w:rFonts w:cs="Times New Roman" w:ascii="Times New Roman" w:hAnsi="Times New Roman"/>
            <w:sz w:val="24"/>
            <w:szCs w:val="24"/>
          </w:rPr>
          <w:delText>E</w:delText>
        </w:r>
      </w:del>
      <w:ins w:id="54" w:author="JLJ " w:date="2022-06-13T13:22:45Z">
        <w:r>
          <w:rPr>
            <w:rFonts w:cs="Times New Roman" w:ascii="Times New Roman" w:hAnsi="Times New Roman"/>
            <w:sz w:val="24"/>
            <w:szCs w:val="24"/>
          </w:rPr>
          <w:t>e</w:t>
        </w:r>
      </w:ins>
      <w:r>
        <w:rPr>
          <w:rFonts w:cs="Times New Roman" w:ascii="Times New Roman" w:hAnsi="Times New Roman"/>
          <w:sz w:val="24"/>
          <w:szCs w:val="24"/>
        </w:rPr>
        <w:t>l método de PSO</w:t>
      </w:r>
      <w:ins w:id="55" w:author="JLJ " w:date="2022-06-13T13:23:04Z">
        <w:r>
          <w:rPr>
            <w:rFonts w:cs="Times New Roman" w:ascii="Times New Roman" w:hAnsi="Times New Roman"/>
            <w:sz w:val="24"/>
            <w:szCs w:val="24"/>
          </w:rPr>
          <w:t>, que</w:t>
        </w:r>
      </w:ins>
      <w:r>
        <w:rPr>
          <w:rFonts w:cs="Times New Roman" w:ascii="Times New Roman" w:hAnsi="Times New Roman"/>
          <w:sz w:val="24"/>
          <w:szCs w:val="24"/>
        </w:rPr>
        <w:t xml:space="preserve">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ins w:id="56" w:author="JLJ " w:date="2022-06-13T13:23:22Z">
        <w:r>
          <w:rPr>
            <w:rFonts w:cs="Times New Roman" w:ascii="Times New Roman" w:hAnsi="Times New Roman"/>
            <w:sz w:val="24"/>
            <w:szCs w:val="24"/>
          </w:rPr>
          <w:t xml:space="preserve"> </w:t>
        </w:r>
      </w:ins>
    </w:p>
    <w:p>
      <w:pPr>
        <w:pStyle w:val="Normal"/>
        <w:spacing w:before="0" w:after="160"/>
        <w:ind w:firstLine="1134"/>
        <w:rPr>
          <w:rFonts w:ascii="Times New Roman" w:hAnsi="Times New Roman" w:cs="Times New Roman"/>
          <w:sz w:val="24"/>
          <w:szCs w:val="24"/>
        </w:rPr>
      </w:pPr>
      <w:r>
        <w:rPr>
          <w:rFonts w:cs="Times New Roman" w:ascii="Times New Roman" w:hAnsi="Times New Roman"/>
          <w:sz w:val="24"/>
          <w:szCs w:val="24"/>
        </w:rPr>
        <w:t>La PSO es reconocida como una herramienta útil para resolver problemas de optimización. Es un método de búsqueda estocástico poblacional donde cada partícula del enjambre encuentra un camino de acuerdo con la siguiente información:</w:t>
      </w:r>
    </w:p>
    <w:p>
      <w:pPr>
        <w:pStyle w:val="ListParagraph"/>
        <w:widowControl/>
        <w:numPr>
          <w:ilvl w:val="0"/>
          <w:numId w:val="3"/>
        </w:numPr>
        <w:bidi w:val="0"/>
        <w:spacing w:lineRule="auto" w:line="360" w:before="0" w:after="160"/>
        <w:ind w:left="907" w:right="0" w:hanging="340"/>
        <w:contextualSpacing/>
        <w:jc w:val="both"/>
        <w:rPr>
          <w:rFonts w:ascii="Times New Roman" w:hAnsi="Times New Roman" w:cs="Times New Roman"/>
          <w:sz w:val="24"/>
          <w:szCs w:val="24"/>
        </w:rPr>
      </w:pPr>
      <w:del w:id="58" w:author="JLJ " w:date="2022-06-13T13:23:53Z">
        <w:r>
          <w:rPr>
            <w:rFonts w:cs="Times New Roman" w:ascii="Times New Roman" w:hAnsi="Times New Roman"/>
            <w:sz w:val="24"/>
            <w:szCs w:val="24"/>
          </w:rPr>
          <w:delText>Desde s</w:delText>
        </w:r>
      </w:del>
      <w:ins w:id="59" w:author="JLJ " w:date="2022-06-13T13:23:54Z">
        <w:r>
          <w:rPr>
            <w:rFonts w:cs="Times New Roman" w:ascii="Times New Roman" w:hAnsi="Times New Roman"/>
            <w:sz w:val="24"/>
            <w:szCs w:val="24"/>
          </w:rPr>
          <w:t>A</w:t>
        </w:r>
      </w:ins>
      <w:r>
        <w:rPr>
          <w:rFonts w:cs="Times New Roman" w:ascii="Times New Roman" w:hAnsi="Times New Roman"/>
          <w:sz w:val="24"/>
          <w:szCs w:val="24"/>
        </w:rPr>
        <w:t>u propia posición.</w:t>
      </w:r>
    </w:p>
    <w:p>
      <w:pPr>
        <w:pStyle w:val="ListParagraph"/>
        <w:widowControl/>
        <w:numPr>
          <w:ilvl w:val="0"/>
          <w:numId w:val="3"/>
        </w:numPr>
        <w:bidi w:val="0"/>
        <w:spacing w:lineRule="auto" w:line="360" w:before="0" w:after="160"/>
        <w:ind w:left="907" w:right="0" w:hanging="340"/>
        <w:contextualSpacing/>
        <w:jc w:val="both"/>
        <w:rPr>
          <w:rFonts w:ascii="Times New Roman" w:hAnsi="Times New Roman" w:cs="Times New Roman"/>
          <w:sz w:val="24"/>
          <w:szCs w:val="24"/>
        </w:rPr>
      </w:pPr>
      <w:del w:id="60" w:author="JLJ " w:date="2022-06-13T13:23:59Z">
        <w:r>
          <w:rPr>
            <w:rFonts w:cs="Times New Roman" w:ascii="Times New Roman" w:hAnsi="Times New Roman"/>
            <w:sz w:val="24"/>
            <w:szCs w:val="24"/>
          </w:rPr>
          <w:delText>Desde l</w:delText>
        </w:r>
      </w:del>
      <w:ins w:id="61" w:author="JLJ " w:date="2022-06-13T13:24:00Z">
        <w:r>
          <w:rPr>
            <w:rFonts w:cs="Times New Roman" w:ascii="Times New Roman" w:hAnsi="Times New Roman"/>
            <w:sz w:val="24"/>
            <w:szCs w:val="24"/>
          </w:rPr>
          <w:t>L</w:t>
        </w:r>
      </w:ins>
      <w:r>
        <w:rPr>
          <w:rFonts w:cs="Times New Roman" w:ascii="Times New Roman" w:hAnsi="Times New Roman"/>
          <w:sz w:val="24"/>
          <w:szCs w:val="24"/>
        </w:rPr>
        <w:t>a mejor posición global del enjambre completo.</w:t>
      </w:r>
    </w:p>
    <w:p>
      <w:pPr>
        <w:pStyle w:val="Normal"/>
        <w:spacing w:before="0" w:after="160"/>
        <w:ind w:firstLine="1134"/>
        <w:rPr>
          <w:rFonts w:ascii="Times New Roman" w:hAnsi="Times New Roman" w:cs="Times New Roman"/>
          <w:sz w:val="24"/>
          <w:szCs w:val="24"/>
        </w:rPr>
      </w:pPr>
      <w:r>
        <w:rPr>
          <w:rFonts w:cs="Times New Roman" w:ascii="Times New Roman" w:hAnsi="Times New Roman"/>
          <w:sz w:val="24"/>
          <w:szCs w:val="24"/>
        </w:rPr>
        <w:t>A través de la cooperación entre los individuos, el grupo es capaz de conseguir su objetivo de manera eficaz y efectiva (Sharma et al., 2011). Sin embargo, la PSO estándar posee las siguientes limitaciones:</w:t>
      </w:r>
    </w:p>
    <w:p>
      <w:pPr>
        <w:pStyle w:val="ListParagraph"/>
        <w:widowControl/>
        <w:numPr>
          <w:ilvl w:val="0"/>
          <w:numId w:val="4"/>
        </w:numPr>
        <w:bidi w:val="0"/>
        <w:spacing w:lineRule="auto" w:line="360" w:before="0" w:after="160"/>
        <w:ind w:left="964" w:right="0" w:hanging="340"/>
        <w:contextualSpacing/>
        <w:jc w:val="both"/>
        <w:rPr>
          <w:rFonts w:ascii="Times New Roman" w:hAnsi="Times New Roman" w:cs="Times New Roman"/>
          <w:b/>
          <w:b/>
          <w:bCs/>
          <w:color w:val="auto"/>
        </w:rPr>
      </w:pPr>
      <w:r>
        <w:rPr>
          <w:rFonts w:cs="Times New Roman" w:ascii="Times New Roman" w:hAnsi="Times New Roman"/>
          <w:sz w:val="24"/>
          <w:szCs w:val="24"/>
        </w:rPr>
        <w:t>Convergencia prematura, las razones son:</w:t>
      </w:r>
    </w:p>
    <w:p>
      <w:pPr>
        <w:pStyle w:val="ListParagraph"/>
        <w:widowControl/>
        <w:numPr>
          <w:ilvl w:val="1"/>
          <w:numId w:val="4"/>
        </w:numPr>
        <w:bidi w:val="0"/>
        <w:spacing w:lineRule="auto" w:line="360" w:before="0" w:after="160"/>
        <w:ind w:left="1474" w:right="0" w:hanging="340"/>
        <w:contextualSpacing/>
        <w:jc w:val="both"/>
        <w:rPr>
          <w:rFonts w:ascii="Times New Roman" w:hAnsi="Times New Roman" w:cs="Times New Roman"/>
          <w:b/>
          <w:b/>
          <w:bCs/>
          <w:color w:val="auto"/>
        </w:rPr>
      </w:pPr>
      <w:r>
        <w:rPr>
          <w:rFonts w:cs="Times New Roman" w:ascii="Times New Roman" w:hAnsi="Times New Roman"/>
          <w:sz w:val="24"/>
          <w:szCs w:val="24"/>
        </w:rPr>
        <w:t>La velocidad de la partícula se hace cero después de algunas iteraciones.</w:t>
      </w:r>
    </w:p>
    <w:p>
      <w:pPr>
        <w:pStyle w:val="ListParagraph"/>
        <w:widowControl/>
        <w:numPr>
          <w:ilvl w:val="1"/>
          <w:numId w:val="4"/>
        </w:numPr>
        <w:bidi w:val="0"/>
        <w:spacing w:lineRule="auto" w:line="360" w:before="0" w:after="160"/>
        <w:ind w:left="1474" w:right="0" w:hanging="340"/>
        <w:contextualSpacing/>
        <w:jc w:val="both"/>
        <w:rPr>
          <w:rFonts w:ascii="Times New Roman" w:hAnsi="Times New Roman" w:cs="Times New Roman"/>
          <w:b/>
          <w:b/>
          <w:bCs/>
          <w:color w:val="auto"/>
        </w:rPr>
      </w:pPr>
      <w:r>
        <w:rPr>
          <w:rFonts w:cs="Times New Roman" w:ascii="Times New Roman" w:hAnsi="Times New Roman"/>
          <w:sz w:val="24"/>
          <w:szCs w:val="24"/>
        </w:rPr>
        <w:t>Pérdida de diversidad.</w:t>
      </w:r>
    </w:p>
    <w:p>
      <w:pPr>
        <w:pStyle w:val="ListParagraph"/>
        <w:widowControl/>
        <w:numPr>
          <w:ilvl w:val="0"/>
          <w:numId w:val="4"/>
        </w:numPr>
        <w:bidi w:val="0"/>
        <w:spacing w:lineRule="auto" w:line="360" w:before="0" w:after="160"/>
        <w:ind w:left="964" w:right="0" w:hanging="340"/>
        <w:contextualSpacing/>
        <w:jc w:val="both"/>
        <w:rPr>
          <w:rFonts w:ascii="Times New Roman" w:hAnsi="Times New Roman" w:cs="Times New Roman"/>
          <w:b/>
          <w:b/>
          <w:bCs/>
          <w:color w:val="auto"/>
        </w:rPr>
      </w:pPr>
      <w:r>
        <w:rPr>
          <w:rFonts w:cs="Times New Roman" w:ascii="Times New Roman" w:hAnsi="Times New Roman"/>
          <w:sz w:val="24"/>
          <w:szCs w:val="24"/>
        </w:rPr>
        <w:t>Sensibilidad a parámetros de entrada y tamaño de la población.</w:t>
      </w:r>
    </w:p>
    <w:p>
      <w:pPr>
        <w:pStyle w:val="ListParagraph"/>
        <w:spacing w:before="0" w:after="160"/>
        <w:ind w:left="1854" w:hanging="0"/>
        <w:contextualSpacing/>
        <w:rPr>
          <w:rFonts w:ascii="Times New Roman" w:hAnsi="Times New Roman" w:cs="Times New Roman"/>
          <w:b/>
          <w:b/>
          <w:bCs/>
          <w:color w:val="auto"/>
          <w:del w:id="63" w:author="JLJ " w:date="2022-06-13T13:25:00Z"/>
        </w:rPr>
      </w:pPr>
      <w:del w:id="62" w:author="JLJ " w:date="2022-06-13T13:25:00Z">
        <w:r>
          <w:rPr>
            <w:rFonts w:cs="Times New Roman" w:ascii="Times New Roman" w:hAnsi="Times New Roman"/>
            <w:b/>
            <w:bCs/>
            <w:color w:val="auto"/>
          </w:rPr>
        </w:r>
      </w:del>
    </w:p>
    <w:p>
      <w:pPr>
        <w:pStyle w:val="Ttulo3"/>
        <w:numPr>
          <w:ilvl w:val="2"/>
          <w:numId w:val="2"/>
        </w:numPr>
        <w:rPr>
          <w:rFonts w:ascii="Times New Roman" w:hAnsi="Times New Roman" w:cs="Times New Roman"/>
          <w:b/>
          <w:b/>
          <w:bCs/>
          <w:color w:val="auto"/>
          <w:del w:id="65" w:author="JLJ " w:date="2022-06-13T13:25:00Z"/>
        </w:rPr>
      </w:pPr>
      <w:del w:id="64" w:author="JLJ " w:date="2022-06-13T13:25:00Z">
        <w:bookmarkStart w:id="9" w:name="_Toc1055936521111111"/>
        <w:r>
          <w:rPr>
            <w:rFonts w:cs="Times New Roman" w:ascii="Times New Roman" w:hAnsi="Times New Roman"/>
            <w:b/>
            <w:bCs/>
            <w:color w:val="auto"/>
          </w:rPr>
          <w:delText>Variaciones de Optimización por Enjambre de Partículas</w:delText>
        </w:r>
      </w:del>
      <w:bookmarkEnd w:id="9"/>
    </w:p>
    <w:p>
      <w:pPr>
        <w:pStyle w:val="Normal"/>
        <w:rPr>
          <w:rFonts w:ascii="Times New Roman" w:hAnsi="Times New Roman" w:cs="Times New Roman"/>
          <w:sz w:val="24"/>
          <w:szCs w:val="24"/>
          <w:del w:id="67" w:author="JLJ " w:date="2022-06-13T13:25:00Z"/>
        </w:rPr>
      </w:pPr>
      <w:del w:id="66" w:author="JLJ " w:date="2022-06-13T13:25:00Z">
        <w:r>
          <w:rPr/>
        </w:r>
      </w:del>
    </w:p>
    <w:p>
      <w:pPr>
        <w:pStyle w:val="ListParagraph"/>
        <w:spacing w:before="0" w:after="160"/>
        <w:ind w:left="1854" w:hanging="0"/>
        <w:contextualSpacing/>
        <w:rPr>
          <w:rFonts w:ascii="Times New Roman" w:hAnsi="Times New Roman" w:cs="Times New Roman"/>
          <w:b/>
          <w:b/>
          <w:bCs/>
          <w:color w:val="auto"/>
        </w:rPr>
      </w:pPr>
      <w:del w:id="68" w:author="JLJ " w:date="2022-06-13T13:25:00Z">
        <w:r>
          <w:rPr>
            <w:rFonts w:cs="Times New Roman" w:ascii="Times New Roman" w:hAnsi="Times New Roman"/>
            <w:sz w:val="24"/>
            <w:szCs w:val="24"/>
          </w:rPr>
          <w:delText>Optimización por Enjambre de Partículas basado en Recocido Simulado</w:delText>
        </w:r>
      </w:del>
    </w:p>
    <w:p>
      <w:pPr>
        <w:pStyle w:val="Normal"/>
        <w:ind w:firstLine="1134"/>
        <w:rPr>
          <w:rFonts w:ascii="Times New Roman" w:hAnsi="Times New Roman" w:cs="Times New Roman"/>
          <w:color w:val="auto"/>
          <w:sz w:val="24"/>
          <w:szCs w:val="24"/>
          <w:del w:id="73" w:author="JLJ " w:date="2022-06-13T13:27:40Z"/>
        </w:rPr>
      </w:pPr>
      <w:ins w:id="69" w:author="JLJ " w:date="2022-06-13T13:25:14Z">
        <w:r>
          <w:rPr>
            <w:rFonts w:cs="Times New Roman" w:ascii="Times New Roman" w:hAnsi="Times New Roman"/>
            <w:color w:val="auto"/>
            <w:sz w:val="24"/>
            <w:szCs w:val="24"/>
          </w:rPr>
          <w:t xml:space="preserve">Así, aparecen alternativas como </w:t>
        </w:r>
      </w:ins>
      <w:del w:id="70" w:author="JLJ " w:date="2022-06-13T13:25:22Z">
        <w:r>
          <w:rPr>
            <w:rFonts w:cs="Times New Roman" w:ascii="Times New Roman" w:hAnsi="Times New Roman"/>
            <w:color w:val="auto"/>
            <w:sz w:val="24"/>
            <w:szCs w:val="24"/>
          </w:rPr>
          <w:delText>E</w:delText>
        </w:r>
      </w:del>
      <w:ins w:id="71" w:author="JLJ " w:date="2022-06-13T13:25:22Z">
        <w:r>
          <w:rPr>
            <w:rFonts w:cs="Times New Roman" w:ascii="Times New Roman" w:hAnsi="Times New Roman"/>
            <w:color w:val="auto"/>
            <w:sz w:val="24"/>
            <w:szCs w:val="24"/>
          </w:rPr>
          <w:t>e</w:t>
        </w:r>
      </w:ins>
      <w:r>
        <w:rPr>
          <w:rFonts w:cs="Times New Roman" w:ascii="Times New Roman" w:hAnsi="Times New Roman"/>
          <w:color w:val="auto"/>
          <w:sz w:val="24"/>
          <w:szCs w:val="24"/>
        </w:rPr>
        <w:t>l algoritmo de Optimización por Enjambre de Partículas basado en Recocido Simulado (</w:t>
      </w:r>
      <w:r>
        <w:rPr>
          <w:rFonts w:cs="Times New Roman" w:ascii="Times New Roman" w:hAnsi="Times New Roman"/>
          <w:i/>
          <w:iCs/>
          <w:color w:val="auto"/>
          <w:sz w:val="24"/>
          <w:szCs w:val="24"/>
        </w:rPr>
        <w:t>Simulated Annealing-based Particle Swarm Optimization</w:t>
      </w:r>
      <w:r>
        <w:rPr>
          <w:rFonts w:cs="Times New Roman" w:ascii="Times New Roman" w:hAnsi="Times New Roman"/>
          <w:color w:val="auto"/>
          <w:sz w:val="24"/>
          <w:szCs w:val="24"/>
        </w:rPr>
        <w:t>, SAPSO)</w:t>
      </w:r>
      <w:ins w:id="72" w:author="JLJ " w:date="2022-06-13T13:25:33Z">
        <w:r>
          <w:rPr>
            <w:rFonts w:cs="Times New Roman" w:ascii="Times New Roman" w:hAnsi="Times New Roman"/>
            <w:color w:val="auto"/>
            <w:sz w:val="24"/>
            <w:szCs w:val="24"/>
          </w:rPr>
          <w:t xml:space="preserve"> que</w:t>
        </w:r>
      </w:ins>
      <w:r>
        <w:rPr>
          <w:rFonts w:cs="Times New Roman" w:ascii="Times New Roman" w:hAnsi="Times New Roman"/>
          <w:color w:val="auto"/>
          <w:sz w:val="24"/>
          <w:szCs w:val="24"/>
        </w:rPr>
        <w:t xml:space="preserve"> puede disminuir las desventajas de la PSO estándar mejorando su habilidad de encontrar óptimos globales. También en otros estudios se han introducido relaciones de mapeo entre pesos inerciales y temperatura de recocido, mejorando la velocidad y la precisión (</w:t>
      </w:r>
      <w:r>
        <w:rPr>
          <w:rFonts w:cs="Times New Roman" w:ascii="Times New Roman" w:hAnsi="Times New Roman"/>
          <w:sz w:val="24"/>
          <w:szCs w:val="24"/>
        </w:rPr>
        <w:t>Sharma et al., 2011</w:t>
      </w:r>
      <w:r>
        <w:rPr>
          <w:rFonts w:cs="Times New Roman" w:ascii="Times New Roman" w:hAnsi="Times New Roman"/>
          <w:color w:val="auto"/>
          <w:sz w:val="24"/>
          <w:szCs w:val="24"/>
        </w:rPr>
        <w:t>). 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 por lo que aumentar la diversidad no es suficiente en algunas ocasiones.</w:t>
      </w:r>
    </w:p>
    <w:p>
      <w:pPr>
        <w:pStyle w:val="Normal"/>
        <w:widowControl/>
        <w:bidi w:val="0"/>
        <w:spacing w:lineRule="auto" w:line="360" w:before="0" w:after="0"/>
        <w:ind w:firstLine="1134"/>
        <w:jc w:val="both"/>
        <w:rPr>
          <w:rFonts w:ascii="Times New Roman" w:hAnsi="Times New Roman" w:cs="Times New Roman"/>
          <w:color w:val="auto"/>
          <w:sz w:val="24"/>
          <w:szCs w:val="24"/>
          <w:del w:id="75" w:author="JLJ " w:date="2022-06-13T13:27:40Z"/>
        </w:rPr>
      </w:pPr>
      <w:del w:id="74" w:author="JLJ " w:date="2022-06-13T13:27:40Z">
        <w:r>
          <w:rPr>
            <w:rFonts w:cs="Times New Roman" w:ascii="Times New Roman" w:hAnsi="Times New Roman"/>
            <w:color w:val="auto"/>
            <w:sz w:val="24"/>
            <w:szCs w:val="24"/>
          </w:rPr>
        </w:r>
      </w:del>
    </w:p>
    <w:p>
      <w:pPr>
        <w:pStyle w:val="Normal"/>
        <w:widowControl/>
        <w:bidi w:val="0"/>
        <w:spacing w:lineRule="auto" w:line="360" w:before="0" w:after="0"/>
        <w:ind w:firstLine="1134"/>
        <w:jc w:val="both"/>
        <w:rPr>
          <w:rFonts w:ascii="Times New Roman" w:hAnsi="Times New Roman" w:cs="Times New Roman"/>
          <w:color w:val="auto"/>
          <w:sz w:val="24"/>
          <w:szCs w:val="24"/>
        </w:rPr>
      </w:pPr>
      <w:del w:id="76" w:author="JLJ " w:date="2022-06-13T13:27:40Z">
        <w:r>
          <w:rPr>
            <w:rFonts w:cs="Times New Roman" w:ascii="Times New Roman" w:hAnsi="Times New Roman"/>
            <w:sz w:val="24"/>
            <w:szCs w:val="24"/>
          </w:rPr>
          <w:delText>Optimización por Multi Enjambre de Partículas</w:delText>
        </w:r>
      </w:del>
    </w:p>
    <w:p>
      <w:pPr>
        <w:pStyle w:val="Normal"/>
        <w:ind w:firstLine="1134"/>
        <w:rPr>
          <w:rFonts w:ascii="Times New Roman" w:hAnsi="Times New Roman" w:cs="Times New Roman"/>
          <w:color w:val="auto"/>
          <w:sz w:val="24"/>
          <w:szCs w:val="24"/>
          <w:del w:id="81" w:author="JLJ " w:date="2022-06-13T13:37:55Z"/>
        </w:rPr>
      </w:pPr>
      <w:r>
        <w:rPr>
          <w:rFonts w:cs="Times New Roman" w:ascii="Times New Roman" w:hAnsi="Times New Roman"/>
          <w:color w:val="auto"/>
          <w:sz w:val="24"/>
          <w:szCs w:val="24"/>
        </w:rPr>
        <w:t>Estudios se inspiran en la idea de que la información de distintas relaciones se puede combinar para producir otro tipo de relaciones, proponiendo los métodos de Optimización por Multi Enjambre de Partículas (</w:t>
      </w:r>
      <w:r>
        <w:rPr>
          <w:rFonts w:cs="Times New Roman" w:ascii="Times New Roman" w:hAnsi="Times New Roman"/>
          <w:i/>
          <w:iCs/>
          <w:color w:val="auto"/>
          <w:sz w:val="24"/>
          <w:szCs w:val="24"/>
        </w:rPr>
        <w:t>Multi-Swarm Particle Swarm Optimization</w:t>
      </w:r>
      <w:r>
        <w:rPr>
          <w:rFonts w:cs="Times New Roman" w:ascii="Times New Roman" w:hAnsi="Times New Roman"/>
          <w:color w:val="auto"/>
          <w:sz w:val="24"/>
          <w:szCs w:val="24"/>
        </w:rPr>
        <w:t>, MSPSO)</w:t>
      </w:r>
      <w:del w:id="77" w:author="JLJ " w:date="2022-06-13T13:37:25Z">
        <w:r>
          <w:rPr>
            <w:rFonts w:cs="Times New Roman" w:ascii="Times New Roman" w:hAnsi="Times New Roman"/>
            <w:color w:val="auto"/>
            <w:sz w:val="24"/>
            <w:szCs w:val="24"/>
          </w:rPr>
          <w:delText>.</w:delText>
        </w:r>
      </w:del>
      <w:ins w:id="78" w:author="JLJ " w:date="2022-06-13T13:37:26Z">
        <w:r>
          <w:rPr>
            <w:rFonts w:cs="Times New Roman" w:ascii="Times New Roman" w:hAnsi="Times New Roman"/>
            <w:color w:val="auto"/>
            <w:sz w:val="24"/>
            <w:szCs w:val="24"/>
          </w:rPr>
          <w:t>,</w:t>
        </w:r>
      </w:ins>
      <w:r>
        <w:rPr>
          <w:rFonts w:cs="Times New Roman" w:ascii="Times New Roman" w:hAnsi="Times New Roman"/>
          <w:color w:val="auto"/>
          <w:sz w:val="24"/>
          <w:szCs w:val="24"/>
        </w:rPr>
        <w:t xml:space="preserve"> </w:t>
      </w:r>
      <w:ins w:id="79" w:author="JLJ " w:date="2022-06-13T13:37:28Z">
        <w:r>
          <w:rPr>
            <w:rFonts w:cs="Times New Roman" w:ascii="Times New Roman" w:hAnsi="Times New Roman"/>
            <w:color w:val="auto"/>
            <w:sz w:val="24"/>
            <w:szCs w:val="24"/>
          </w:rPr>
          <w:t>que</w:t>
        </w:r>
      </w:ins>
      <w:del w:id="80" w:author="JLJ " w:date="2022-06-13T13:37:31Z">
        <w:r>
          <w:rPr>
            <w:rFonts w:cs="Times New Roman" w:ascii="Times New Roman" w:hAnsi="Times New Roman"/>
            <w:color w:val="auto"/>
            <w:sz w:val="24"/>
            <w:szCs w:val="24"/>
          </w:rPr>
          <w:delText>Donde</w:delText>
        </w:r>
      </w:del>
      <w:r>
        <w:rPr>
          <w:rFonts w:cs="Times New Roman" w:ascii="Times New Roman" w:hAnsi="Times New Roman"/>
          <w:color w:val="auto"/>
          <w:sz w:val="24"/>
          <w:szCs w:val="24"/>
        </w:rPr>
        <w:t xml:space="preserve"> son propuestas estrategias para balancear la exploración y la explotación de los métodos PSO estándar (Xia et al., 2018). A pesar de tener buen rendimiento en términos de precisión en funciones complejas, presenta rendimientos moderados en utilización de tiempo.</w:t>
      </w:r>
    </w:p>
    <w:p>
      <w:pPr>
        <w:pStyle w:val="Normal"/>
        <w:widowControl/>
        <w:bidi w:val="0"/>
        <w:spacing w:lineRule="auto" w:line="360" w:before="0" w:after="0"/>
        <w:ind w:firstLine="1134"/>
        <w:jc w:val="both"/>
        <w:rPr>
          <w:rFonts w:ascii="Times New Roman" w:hAnsi="Times New Roman" w:cs="Times New Roman"/>
          <w:color w:val="auto"/>
          <w:sz w:val="24"/>
          <w:szCs w:val="24"/>
          <w:del w:id="83" w:author="JLJ " w:date="2022-06-13T13:37:55Z"/>
        </w:rPr>
      </w:pPr>
      <w:del w:id="82" w:author="JLJ " w:date="2022-06-13T13:37:55Z">
        <w:r>
          <w:rPr>
            <w:rFonts w:cs="Times New Roman" w:ascii="Times New Roman" w:hAnsi="Times New Roman"/>
            <w:color w:val="auto"/>
            <w:sz w:val="24"/>
            <w:szCs w:val="24"/>
          </w:rPr>
        </w:r>
      </w:del>
    </w:p>
    <w:p>
      <w:pPr>
        <w:pStyle w:val="Normal"/>
        <w:widowControl/>
        <w:numPr>
          <w:ilvl w:val="0"/>
          <w:numId w:val="0"/>
        </w:numPr>
        <w:bidi w:val="0"/>
        <w:spacing w:lineRule="auto" w:line="360" w:before="0" w:after="0"/>
        <w:ind w:left="0" w:firstLine="1134"/>
        <w:jc w:val="both"/>
        <w:rPr>
          <w:rFonts w:ascii="Times New Roman" w:hAnsi="Times New Roman" w:cs="Times New Roman"/>
          <w:color w:val="auto"/>
          <w:sz w:val="24"/>
          <w:szCs w:val="24"/>
        </w:rPr>
      </w:pPr>
      <w:del w:id="84" w:author="JLJ " w:date="2022-06-13T13:37:55Z">
        <w:r>
          <w:rPr>
            <w:rFonts w:cs="Times New Roman" w:ascii="Times New Roman" w:hAnsi="Times New Roman"/>
            <w:b/>
            <w:bCs/>
            <w:color w:val="auto"/>
          </w:rPr>
          <w:delText>Optimización Multi-Objetivo por Enjambre de Partículas</w:delText>
        </w:r>
      </w:del>
    </w:p>
    <w:p>
      <w:pPr>
        <w:pStyle w:val="Normal"/>
        <w:ind w:firstLine="1134"/>
        <w:rPr>
          <w:rFonts w:ascii="Times New Roman" w:hAnsi="Times New Roman" w:cs="Times New Roman"/>
          <w:sz w:val="24"/>
          <w:szCs w:val="24"/>
        </w:rPr>
      </w:pPr>
      <w:r>
        <w:rPr>
          <w:rFonts w:cs="Times New Roman" w:ascii="Times New Roman" w:hAnsi="Times New Roman"/>
          <w:sz w:val="24"/>
          <w:szCs w:val="24"/>
        </w:rPr>
        <w:t>Varios grupos de investigadores de distintos países han realizado estudios relacionados a la Optimización Multi-Objetivo por Enjambre de Partículas (Multi-Objetive Particle Swarm Optimization, MOPSO), utilizando distintas técnicas de optimización para resolver problemas. En uno de estos estudios se introdujo un peso dinámico inercial en la PSO estándar para mejorar las habilidades de explotación y exploración del algoritmo</w:t>
      </w:r>
      <w:ins w:id="85" w:author="JLJ " w:date="2022-06-13T13:38:55Z">
        <w:r>
          <w:rPr>
            <w:rFonts w:cs="Times New Roman" w:ascii="Times New Roman" w:hAnsi="Times New Roman"/>
            <w:sz w:val="24"/>
            <w:szCs w:val="24"/>
          </w:rPr>
          <w:t>.</w:t>
        </w:r>
      </w:ins>
      <w:del w:id="86" w:author="JLJ " w:date="2022-06-13T13:38:55Z">
        <w:r>
          <w:rPr>
            <w:rFonts w:cs="Times New Roman" w:ascii="Times New Roman" w:hAnsi="Times New Roman"/>
            <w:sz w:val="24"/>
            <w:szCs w:val="24"/>
          </w:rPr>
          <w:delText>,</w:delText>
        </w:r>
      </w:del>
      <w:r>
        <w:rPr>
          <w:rFonts w:cs="Times New Roman" w:ascii="Times New Roman" w:hAnsi="Times New Roman"/>
          <w:sz w:val="24"/>
          <w:szCs w:val="24"/>
        </w:rPr>
        <w:t xml:space="preserve"> </w:t>
      </w:r>
      <w:del w:id="87" w:author="JLJ " w:date="2022-06-13T13:38:58Z">
        <w:r>
          <w:rPr>
            <w:rFonts w:cs="Times New Roman" w:ascii="Times New Roman" w:hAnsi="Times New Roman"/>
            <w:sz w:val="24"/>
            <w:szCs w:val="24"/>
          </w:rPr>
          <w:delText>u</w:delText>
        </w:r>
      </w:del>
      <w:ins w:id="88" w:author="JLJ " w:date="2022-06-13T13:38:58Z">
        <w:r>
          <w:rPr>
            <w:rFonts w:cs="Times New Roman" w:ascii="Times New Roman" w:hAnsi="Times New Roman"/>
            <w:sz w:val="24"/>
            <w:szCs w:val="24"/>
          </w:rPr>
          <w:t>U</w:t>
        </w:r>
      </w:ins>
      <w:r>
        <w:rPr>
          <w:rFonts w:cs="Times New Roman" w:ascii="Times New Roman" w:hAnsi="Times New Roman"/>
          <w:sz w:val="24"/>
          <w:szCs w:val="24"/>
        </w:rPr>
        <w:t>tilizando esta estrategia</w:t>
      </w:r>
      <w:ins w:id="89" w:author="JLJ " w:date="2022-06-13T13:42:03Z">
        <w:r>
          <w:rPr>
            <w:rFonts w:cs="Times New Roman" w:ascii="Times New Roman" w:hAnsi="Times New Roman"/>
            <w:sz w:val="24"/>
            <w:szCs w:val="24"/>
          </w:rPr>
          <w:t>,</w:t>
        </w:r>
      </w:ins>
      <w:r>
        <w:rPr>
          <w:rFonts w:cs="Times New Roman" w:ascii="Times New Roman" w:hAnsi="Times New Roman"/>
          <w:sz w:val="24"/>
          <w:szCs w:val="24"/>
        </w:rPr>
        <w:t xml:space="preserve"> el algoritmo MOPSO puede encontrar soluciones diversas y convergentes. Los resultados </w:t>
      </w:r>
      <w:del w:id="90" w:author="JLJ " w:date="2022-06-13T13:42:20Z">
        <w:r>
          <w:rPr>
            <w:rFonts w:cs="Times New Roman" w:ascii="Times New Roman" w:hAnsi="Times New Roman"/>
            <w:sz w:val="24"/>
            <w:szCs w:val="24"/>
          </w:rPr>
          <w:delText xml:space="preserve">de este estudio </w:delText>
        </w:r>
      </w:del>
      <w:r>
        <w:rPr>
          <w:rFonts w:cs="Times New Roman" w:ascii="Times New Roman" w:hAnsi="Times New Roman"/>
          <w:sz w:val="24"/>
          <w:szCs w:val="24"/>
        </w:rPr>
        <w:t>demuestran que ese enfoque genera aproximaciones satisfactorias al frente de Pareto con soluciones distribuidas de manera uniforme (Zhang et al., 2013).</w:t>
      </w:r>
    </w:p>
    <w:p>
      <w:pPr>
        <w:pStyle w:val="Normal"/>
        <w:rPr>
          <w:rFonts w:ascii="Times New Roman" w:hAnsi="Times New Roman" w:cs="Times New Roman"/>
          <w:sz w:val="24"/>
          <w:szCs w:val="24"/>
        </w:rPr>
      </w:pPr>
      <w:r>
        <w:rPr/>
      </w:r>
    </w:p>
    <w:p>
      <w:pPr>
        <w:pStyle w:val="Ttulo2"/>
        <w:numPr>
          <w:ilvl w:val="1"/>
          <w:numId w:val="2"/>
        </w:numPr>
        <w:ind w:left="0" w:right="0" w:hanging="0"/>
        <w:rPr>
          <w:rFonts w:ascii="Times New Roman" w:hAnsi="Times New Roman" w:cs="Times New Roman"/>
          <w:sz w:val="24"/>
          <w:szCs w:val="24"/>
        </w:rPr>
      </w:pPr>
      <w:del w:id="91" w:author="JLJ " w:date="2022-06-13T16:44:23Z">
        <w:r>
          <w:rPr>
            <w:rFonts w:cs="Times New Roman" w:ascii="Times New Roman" w:hAnsi="Times New Roman"/>
            <w:sz w:val="24"/>
            <w:szCs w:val="24"/>
          </w:rPr>
          <w:delText xml:space="preserve"> </w:delText>
        </w:r>
      </w:del>
      <w:bookmarkStart w:id="10" w:name="_Toc105593654"/>
      <w:r>
        <w:rPr>
          <w:rFonts w:cs="Times New Roman" w:ascii="Times New Roman" w:hAnsi="Times New Roman"/>
          <w:sz w:val="24"/>
          <w:szCs w:val="24"/>
        </w:rPr>
        <w:t>JUSTIFICACIÓN DEL ENFOQUE SELECCIONADO</w:t>
      </w:r>
      <w:bookmarkEnd w:id="10"/>
    </w:p>
    <w:p>
      <w:pPr>
        <w:pStyle w:val="Normal"/>
        <w:ind w:firstLine="1134"/>
        <w:rPr>
          <w:rFonts w:ascii="Times New Roman" w:hAnsi="Times New Roman" w:cs="Times New Roman"/>
          <w:sz w:val="24"/>
          <w:szCs w:val="24"/>
        </w:rPr>
      </w:pPr>
      <w:r>
        <w:rPr>
          <w:rFonts w:cs="Times New Roman" w:ascii="Times New Roman" w:hAnsi="Times New Roman"/>
          <w:sz w:val="24"/>
          <w:szCs w:val="24"/>
        </w:rPr>
        <w:t>El enfoque seleccionado es la MOPSO, debido al avance logrado por el aprendizaje de modelos con SVM y los resultados de la OMO sobre estos modelos entrenados, se podría implementar una estrategia junto con PSO para obtener buenos modelos en comparación a los estudios ya realizados, y paralelamente realizar este procedimiento a los modelos no entrenados para medir la eficacia y eficiencia de la solución en términos de rendimiento, ejecución y resultados, y posteriormente compararlos entre sí.</w:t>
      </w:r>
    </w:p>
    <w:p>
      <w:pPr>
        <w:pStyle w:val="Normal"/>
        <w:ind w:firstLine="1134"/>
        <w:rPr>
          <w:rFonts w:ascii="Times New Roman" w:hAnsi="Times New Roman" w:cs="Times New Roman"/>
          <w:sz w:val="24"/>
          <w:szCs w:val="24"/>
        </w:rPr>
      </w:pPr>
      <w:r>
        <w:rPr>
          <w:rFonts w:cs="Times New Roman" w:ascii="Times New Roman" w:hAnsi="Times New Roman"/>
          <w:sz w:val="24"/>
          <w:szCs w:val="24"/>
        </w:rPr>
        <w:t>Por otro lado, la simplicidad de la PSO y sus directas aplicaciones la han probado como un método eficiente para varios problemas de ciencias e ingeniería, constituyendo un método alternativo a los existentes para modelar la AC. Las principales ventajas de la PSO son:</w:t>
      </w:r>
    </w:p>
    <w:p>
      <w:pPr>
        <w:pStyle w:val="ListParagraph"/>
        <w:widowControl/>
        <w:numPr>
          <w:ilvl w:val="0"/>
          <w:numId w:val="5"/>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Es un optimizador global libre de derivadas.</w:t>
      </w:r>
    </w:p>
    <w:p>
      <w:pPr>
        <w:pStyle w:val="ListParagraph"/>
        <w:widowControl/>
        <w:numPr>
          <w:ilvl w:val="0"/>
          <w:numId w:val="5"/>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Rápido y fácil de paralelizar.</w:t>
      </w:r>
    </w:p>
    <w:p>
      <w:pPr>
        <w:pStyle w:val="ListParagraph"/>
        <w:widowControl/>
        <w:numPr>
          <w:ilvl w:val="0"/>
          <w:numId w:val="5"/>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Necesita pocos parámetros de entrada.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Además, la OMO es un tema de investigación importante para científicos e ingenieros. En las últimas décadas varios estudios se han enfocado en este tipo de optimización, logrando varios descubrimientos. Así, se comenzaron a utilizar algoritmos </w:t>
      </w:r>
      <w:del w:id="92" w:author="JLJ " w:date="2022-06-13T16:23:47Z">
        <w:r>
          <w:rPr>
            <w:rFonts w:cs="Times New Roman" w:ascii="Times New Roman" w:hAnsi="Times New Roman"/>
            <w:sz w:val="24"/>
            <w:szCs w:val="24"/>
          </w:rPr>
          <w:delText>evolucionarios</w:delText>
        </w:r>
      </w:del>
      <w:ins w:id="93" w:author="JLJ " w:date="2022-06-13T16:23:47Z">
        <w:r>
          <w:rPr>
            <w:rFonts w:eastAsia="Times New Roman" w:cs="Times New Roman" w:ascii="Times New Roman" w:hAnsi="Times New Roman"/>
            <w:color w:val="000000"/>
            <w:sz w:val="24"/>
            <w:szCs w:val="24"/>
            <w:lang w:val="es-CL"/>
          </w:rPr>
          <w:t>evolutivos</w:t>
        </w:r>
      </w:ins>
      <w:r>
        <w:rPr>
          <w:rFonts w:cs="Times New Roman" w:ascii="Times New Roman" w:hAnsi="Times New Roman"/>
          <w:sz w:val="24"/>
          <w:szCs w:val="24"/>
        </w:rPr>
        <w:t xml:space="preserve"> para la OMO, dando como resultado una gran variedad de nuevos algoritmos, siendo PSO una de las técnicas </w:t>
      </w:r>
      <w:del w:id="94" w:author="JLJ " w:date="2022-06-13T16:24:07Z">
        <w:r>
          <w:rPr>
            <w:rFonts w:cs="Times New Roman" w:ascii="Times New Roman" w:hAnsi="Times New Roman"/>
            <w:sz w:val="24"/>
            <w:szCs w:val="24"/>
          </w:rPr>
          <w:delText xml:space="preserve">de computación evolucionarias </w:delText>
        </w:r>
      </w:del>
      <w:r>
        <w:rPr>
          <w:rFonts w:cs="Times New Roman" w:ascii="Times New Roman" w:hAnsi="Times New Roman"/>
          <w:sz w:val="24"/>
          <w:szCs w:val="24"/>
        </w:rPr>
        <w:t>más significativas (Zhang et al., 2013).</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Por último, el enfoque de optimización metaheurística sirve como referencia en la exploración de nuevos métodos para la selección eficiente de mejores modelos de la AC.</w:t>
      </w:r>
    </w:p>
    <w:p>
      <w:pPr>
        <w:pStyle w:val="Normal"/>
        <w:ind w:firstLine="1134"/>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0" w:right="0" w:hanging="0"/>
        <w:rPr>
          <w:rFonts w:ascii="Times New Roman" w:hAnsi="Times New Roman" w:cs="Times New Roman"/>
          <w:sz w:val="28"/>
          <w:szCs w:val="28"/>
        </w:rPr>
      </w:pPr>
      <w:bookmarkStart w:id="11" w:name="_Toc105593655"/>
      <w:r>
        <w:rPr>
          <w:rFonts w:cs="Times New Roman" w:ascii="Times New Roman" w:hAnsi="Times New Roman"/>
          <w:sz w:val="28"/>
          <w:szCs w:val="28"/>
        </w:rPr>
        <w:t>DESCRIPCIÓN DE LA SOLUCIÓN PROPUESTA</w:t>
      </w:r>
      <w:bookmarkEnd w:id="11"/>
    </w:p>
    <w:p>
      <w:pPr>
        <w:pStyle w:val="Ttulo2"/>
        <w:numPr>
          <w:ilvl w:val="1"/>
          <w:numId w:val="2"/>
        </w:numPr>
        <w:ind w:left="0" w:right="0" w:hanging="0"/>
        <w:rPr>
          <w:rFonts w:ascii="Times New Roman" w:hAnsi="Times New Roman" w:cs="Times New Roman"/>
          <w:sz w:val="24"/>
          <w:szCs w:val="28"/>
        </w:rPr>
      </w:pPr>
      <w:del w:id="95" w:author="JLJ " w:date="2022-06-13T16:44:43Z">
        <w:r>
          <w:rPr>
            <w:rFonts w:cs="Times New Roman" w:ascii="Times New Roman" w:hAnsi="Times New Roman"/>
            <w:sz w:val="24"/>
            <w:szCs w:val="28"/>
          </w:rPr>
          <w:delText xml:space="preserve"> </w:delText>
        </w:r>
      </w:del>
      <w:bookmarkStart w:id="12" w:name="_Toc105593656"/>
      <w:r>
        <w:rPr>
          <w:rFonts w:cs="Times New Roman" w:ascii="Times New Roman" w:hAnsi="Times New Roman"/>
          <w:sz w:val="24"/>
          <w:szCs w:val="28"/>
        </w:rPr>
        <w:t>PROPÓSITOS DE LA SOLUCIÓN</w:t>
      </w:r>
      <w:bookmarkEnd w:id="12"/>
    </w:p>
    <w:p>
      <w:pPr>
        <w:pStyle w:val="Normal"/>
        <w:spacing w:before="0" w:after="160"/>
        <w:ind w:firstLine="1134"/>
        <w:rPr>
          <w:rFonts w:ascii="Times New Roman" w:hAnsi="Times New Roman" w:cs="Times New Roman"/>
          <w:sz w:val="24"/>
          <w:szCs w:val="24"/>
        </w:rPr>
      </w:pPr>
      <w:r>
        <w:rPr>
          <w:rFonts w:cs="Times New Roman" w:ascii="Times New Roman" w:hAnsi="Times New Roman"/>
          <w:sz w:val="24"/>
          <w:szCs w:val="24"/>
        </w:rPr>
        <w:t xml:space="preserve">El propósito de la solución es modelar de manera eficiente y no invasiva el fenómeno de la AC, para poder mejorar </w:t>
      </w:r>
      <w:ins w:id="96" w:author="JLJ " w:date="2022-06-13T16:24:32Z">
        <w:r>
          <w:rPr>
            <w:rFonts w:cs="Times New Roman" w:ascii="Times New Roman" w:hAnsi="Times New Roman"/>
            <w:sz w:val="24"/>
            <w:szCs w:val="24"/>
          </w:rPr>
          <w:t>la oportunidad d</w:t>
        </w:r>
      </w:ins>
      <w:r>
        <w:rPr>
          <w:rFonts w:cs="Times New Roman" w:ascii="Times New Roman" w:hAnsi="Times New Roman"/>
          <w:sz w:val="24"/>
          <w:szCs w:val="24"/>
        </w:rPr>
        <w:t>el diagnóstico de las personas y obtener información valiosa para el campo de investigación de este fenómeno, a través de los resultados de la búsqueda y selección eficientes de los modelos generados a partir del enfoque seleccionado.</w:t>
      </w:r>
    </w:p>
    <w:p>
      <w:pPr>
        <w:pStyle w:val="Ttulo2"/>
        <w:numPr>
          <w:ilvl w:val="1"/>
          <w:numId w:val="2"/>
        </w:numPr>
        <w:ind w:left="0" w:right="0" w:hanging="0"/>
        <w:rPr>
          <w:rFonts w:ascii="Times New Roman" w:hAnsi="Times New Roman" w:cs="Times New Roman"/>
          <w:sz w:val="24"/>
          <w:szCs w:val="28"/>
        </w:rPr>
      </w:pPr>
      <w:del w:id="97" w:author="JLJ " w:date="2022-06-13T16:45:07Z">
        <w:r>
          <w:rPr>
            <w:rFonts w:cs="Times New Roman" w:ascii="Times New Roman" w:hAnsi="Times New Roman"/>
            <w:sz w:val="24"/>
            <w:szCs w:val="28"/>
          </w:rPr>
          <w:delText xml:space="preserve"> </w:delText>
        </w:r>
      </w:del>
      <w:bookmarkStart w:id="13" w:name="_Toc105593657"/>
      <w:r>
        <w:rPr>
          <w:rFonts w:cs="Times New Roman" w:ascii="Times New Roman" w:hAnsi="Times New Roman"/>
          <w:sz w:val="24"/>
          <w:szCs w:val="28"/>
        </w:rPr>
        <w:t>CARACTERÍSTICAS DE LA SOLUCIÓN</w:t>
      </w:r>
      <w:bookmarkEnd w:id="13"/>
    </w:p>
    <w:p>
      <w:pPr>
        <w:pStyle w:val="Normal"/>
        <w:spacing w:before="0" w:after="160"/>
        <w:ind w:firstLine="1134"/>
        <w:rPr>
          <w:rFonts w:ascii="Times New Roman" w:hAnsi="Times New Roman" w:cs="Times New Roman"/>
          <w:sz w:val="24"/>
          <w:szCs w:val="24"/>
        </w:rPr>
      </w:pPr>
      <w:r>
        <w:rPr>
          <w:rFonts w:cs="Times New Roman" w:ascii="Times New Roman" w:hAnsi="Times New Roman"/>
          <w:sz w:val="24"/>
          <w:szCs w:val="24"/>
        </w:rPr>
        <w:t xml:space="preserve">La solución consiste en realizar un algoritmo MOPSO utilizando R (un lenguaje y entorno de programación para análisis estadístico) que permita guiar a una mejor búsqueda en el espacio de soluciones de los modelos de AC, </w:t>
      </w:r>
      <w:ins w:id="98" w:author="JLJ " w:date="2022-06-13T16:26:32Z">
        <w:r>
          <w:rPr>
            <w:rFonts w:cs="Times New Roman" w:ascii="Times New Roman" w:hAnsi="Times New Roman"/>
            <w:sz w:val="24"/>
            <w:szCs w:val="24"/>
          </w:rPr>
          <w:t xml:space="preserve">y </w:t>
        </w:r>
      </w:ins>
      <w:r>
        <w:rPr>
          <w:rFonts w:cs="Times New Roman" w:ascii="Times New Roman" w:hAnsi="Times New Roman"/>
          <w:sz w:val="24"/>
          <w:szCs w:val="24"/>
        </w:rPr>
        <w:t>estudiar si es adecuado para resolver el problema de generar estos modelos de la hemodinámica cerebral de buena calidad en comparación con los otros métodos utilizados, y reducir el tiempo de procesamiento</w:t>
      </w:r>
      <w:del w:id="99" w:author="JLJ " w:date="2022-06-13T16:25:33Z">
        <w:r>
          <w:rPr>
            <w:rFonts w:cs="Times New Roman" w:ascii="Times New Roman" w:hAnsi="Times New Roman"/>
            <w:sz w:val="24"/>
            <w:szCs w:val="24"/>
          </w:rPr>
          <w:delText xml:space="preserve"> de datos</w:delText>
        </w:r>
      </w:del>
      <w:r>
        <w:rPr>
          <w:rFonts w:cs="Times New Roman" w:ascii="Times New Roman" w:hAnsi="Times New Roman"/>
          <w:sz w:val="24"/>
          <w:szCs w:val="24"/>
        </w:rPr>
        <w:t>.</w:t>
      </w:r>
    </w:p>
    <w:p>
      <w:pPr>
        <w:pStyle w:val="Normal"/>
        <w:ind w:firstLine="1134"/>
        <w:rPr>
          <w:rFonts w:ascii="Times New Roman" w:hAnsi="Times New Roman" w:cs="Times New Roman"/>
          <w:sz w:val="24"/>
          <w:szCs w:val="24"/>
        </w:rPr>
      </w:pPr>
      <w:commentRangeStart w:id="7"/>
      <w:r>
        <w:rPr>
          <w:rFonts w:cs="Times New Roman" w:ascii="Times New Roman" w:hAnsi="Times New Roman"/>
          <w:sz w:val="24"/>
          <w:szCs w:val="24"/>
        </w:rPr>
        <w:t>El conjunto de datos que se utilizará en esta investigación corresponde a las mediciones de individuos utilizadas en la investigación de Miranda (2016), donde, por un lado, se utilizará el algoritmo MOPSO sobre estos datos para obtener los mejores modelos, y por otro, los modelos preprocesados y seleccionados serán entrenados utilizando SVM sobre estructuras lineales y no lineales, para que luego se apliquen diversos filtros al resultado de estos entrenamientos para obtener los índices de autorregulación y seleccionar con un algoritmo los mejores modelos de acuerdo con diversos factores presentados por Vallejos (2017). Luego el algoritmo MOPSO se encargará de guiar la búsqueda de los mejores modelos, definiendo una función multiobjetivo para la optimización y las reglas matemáticas asociadas.</w:t>
      </w:r>
      <w:commentRangeEnd w:id="7"/>
      <w:r>
        <w:commentReference w:id="7"/>
      </w:r>
      <w:r>
        <w:rPr>
          <w:rFonts w:cs="Times New Roman" w:ascii="Times New Roman" w:hAnsi="Times New Roman"/>
          <w:sz w:val="24"/>
          <w:szCs w:val="24"/>
        </w:rPr>
      </w:r>
    </w:p>
    <w:p>
      <w:pPr>
        <w:pStyle w:val="Ttulo2"/>
        <w:numPr>
          <w:ilvl w:val="1"/>
          <w:numId w:val="2"/>
        </w:numPr>
        <w:ind w:left="0" w:right="0" w:hanging="0"/>
        <w:rPr>
          <w:rFonts w:ascii="Times New Roman" w:hAnsi="Times New Roman" w:cs="Times New Roman"/>
          <w:sz w:val="24"/>
          <w:szCs w:val="28"/>
        </w:rPr>
      </w:pPr>
      <w:bookmarkStart w:id="14" w:name="_Toc105593658"/>
      <w:r>
        <w:rPr>
          <w:rFonts w:cs="Times New Roman" w:ascii="Times New Roman" w:hAnsi="Times New Roman"/>
          <w:sz w:val="24"/>
          <w:szCs w:val="28"/>
        </w:rPr>
        <w:t>ALCANCES Y LIMITACIONES DE LA SOLUCIÓN</w:t>
      </w:r>
      <w:bookmarkEnd w:id="14"/>
    </w:p>
    <w:p>
      <w:pPr>
        <w:pStyle w:val="Normal"/>
        <w:ind w:firstLine="1134"/>
        <w:rPr>
          <w:rFonts w:ascii="Times New Roman" w:hAnsi="Times New Roman" w:cs="Times New Roman"/>
          <w:sz w:val="24"/>
          <w:szCs w:val="24"/>
        </w:rPr>
      </w:pPr>
      <w:del w:id="100" w:author="JLJ " w:date="2022-06-13T16:30:05Z">
        <w:r>
          <w:rPr>
            <w:rFonts w:cs="Times New Roman" w:ascii="Times New Roman" w:hAnsi="Times New Roman"/>
            <w:sz w:val="24"/>
            <w:szCs w:val="24"/>
          </w:rPr>
          <w:delText>Los alcances de la solución serán los resultados obtenidos de la muestra de datos de los pacientes utilizando el algoritmo MOPSO, estos resultados corresponderán a modelos de AC los cuales podrían modelar una buena aproximación al comportamiento real del fenómeno. Otro alcance puede ser el impacto que tendrá esta investigación al área del modelamiento de la AC con respecto a los resultados, la información y las técnicas utilizadas. Y si se cumple el objetivo, se podrán obtener resultados eficientes de forma más rápida, mejorando y acelerando los procesos de diagnóstico, monitoreo y control de los pacientes con problemas cerebrales.</w:delText>
        </w:r>
      </w:del>
    </w:p>
    <w:p>
      <w:pPr>
        <w:pStyle w:val="Normal"/>
        <w:ind w:firstLine="1134"/>
        <w:rPr>
          <w:rFonts w:ascii="Times New Roman" w:hAnsi="Times New Roman" w:cs="Times New Roman"/>
          <w:ins w:id="102" w:author="JLJ " w:date="2022-06-13T16:30:35Z"/>
          <w:sz w:val="24"/>
          <w:szCs w:val="24"/>
        </w:rPr>
      </w:pPr>
      <w:del w:id="101" w:author="JLJ " w:date="2022-06-13T16:30:32Z">
        <w:r>
          <w:rPr>
            <w:rFonts w:cs="Times New Roman" w:ascii="Times New Roman" w:hAnsi="Times New Roman"/>
            <w:sz w:val="24"/>
            <w:szCs w:val="24"/>
          </w:rPr>
          <w:delText>Por otro lado, la solución se encontrará limitada por el tamaño y tipo de las muestras utilizadas para el estudio, donde los datos están sujetos al historial clínico de los pacientes y estos deben dar su consentimiento voluntario para ser parte del estudio, el cual debe ser aprobado por los comités de ética correspondientes.</w:delText>
        </w:r>
      </w:del>
      <w:r>
        <w:rPr>
          <w:rFonts w:cs="Times New Roman" w:ascii="Times New Roman" w:hAnsi="Times New Roman"/>
          <w:sz w:val="24"/>
          <w:szCs w:val="24"/>
        </w:rPr>
        <w:t xml:space="preserve"> </w:t>
      </w:r>
    </w:p>
    <w:p>
      <w:pPr>
        <w:pStyle w:val="Normal"/>
        <w:ind w:firstLine="1134"/>
        <w:rPr>
          <w:rFonts w:ascii="Times New Roman" w:hAnsi="Times New Roman" w:cs="Times New Roman"/>
          <w:sz w:val="24"/>
          <w:szCs w:val="24"/>
          <w:del w:id="108" w:author="JLJ " w:date="2022-06-13T16:33:41Z"/>
        </w:rPr>
      </w:pPr>
      <w:ins w:id="103" w:author="JLJ " w:date="2022-06-13T16:30:35Z">
        <w:r>
          <w:rPr>
            <w:rFonts w:cs="Times New Roman" w:ascii="Times New Roman" w:hAnsi="Times New Roman"/>
            <w:sz w:val="24"/>
            <w:szCs w:val="24"/>
          </w:rPr>
          <w:t xml:space="preserve">Se </w:t>
        </w:r>
      </w:ins>
      <w:ins w:id="104" w:author="JLJ " w:date="2022-06-13T16:30:35Z">
        <w:r>
          <w:rPr>
            <w:rFonts w:eastAsia="Times New Roman" w:cs="Times New Roman" w:ascii="Times New Roman" w:hAnsi="Times New Roman"/>
            <w:color w:val="000000"/>
            <w:sz w:val="24"/>
            <w:szCs w:val="24"/>
            <w:lang w:val="es-CL"/>
          </w:rPr>
          <w:t xml:space="preserve">contempla usar las mediciones </w:t>
        </w:r>
      </w:ins>
      <w:ins w:id="105" w:author="JLJ " w:date="2022-06-13T16:30:35Z">
        <w:r>
          <w:rPr>
            <w:rFonts w:cs="Times New Roman" w:ascii="Times New Roman" w:hAnsi="Times New Roman"/>
            <w:sz w:val="24"/>
            <w:szCs w:val="24"/>
          </w:rPr>
          <w:t xml:space="preserve">de individuos utilizadas en la investigaciones de Miranda (2016) y Vallejos (2017). La línea base para comparar nuevos resultados serán los conseguidos </w:t>
        </w:r>
      </w:ins>
      <w:ins w:id="106" w:author="JLJ " w:date="2022-06-13T16:30:35Z">
        <w:r>
          <w:rPr>
            <w:rFonts w:eastAsia="Times New Roman" w:cs="Times New Roman" w:ascii="Times New Roman" w:hAnsi="Times New Roman"/>
            <w:color w:val="000000"/>
            <w:sz w:val="24"/>
            <w:szCs w:val="24"/>
            <w:lang w:val="es-CL"/>
          </w:rPr>
          <w:t>en estos proyectos de titulación.</w:t>
        </w:r>
      </w:ins>
      <w:ins w:id="107" w:author="JLJ " w:date="2022-06-13T16:30:35Z">
        <w:r>
          <w:rPr>
            <w:rFonts w:cs="Times New Roman" w:ascii="Times New Roman" w:hAnsi="Times New Roman"/>
            <w:sz w:val="24"/>
            <w:szCs w:val="24"/>
          </w:rPr>
          <w:t xml:space="preserve"> </w:t>
        </w:r>
      </w:ins>
      <w:r>
        <w:rPr>
          <w:rFonts w:cs="Times New Roman" w:ascii="Times New Roman" w:hAnsi="Times New Roman"/>
          <w:sz w:val="24"/>
          <w:szCs w:val="24"/>
        </w:rPr>
        <w:t xml:space="preserve">También esta solución se encuentra limitada por el único método de optimización metaheurística que será desarrollado, donde algunas de las deficiencias que tiene la PSO estándar son en algunos casos la velocidad de búsqueda, y la precisión al encontrar óptimos locales debido a su diversidad. Además, el estudio estará fuertemente relacionado a las limitaciones computacionales de desarrollo y ejecución de pruebas, y los alcances y limitaciones de los estudios de la generación de modelos de AC presentados por Miranda (2016) y Vallejos (2017), donde los resultados obtenidos del aprendizaje deben ser filtrados mediante una inspección estándar de medidas fisiológicas, para calcular sus índices </w:t>
      </w:r>
      <w:r>
        <w:rPr>
          <w:rFonts w:cs="Times New Roman" w:ascii="Times New Roman" w:hAnsi="Times New Roman"/>
          <w:i/>
          <w:iCs/>
          <w:sz w:val="24"/>
          <w:szCs w:val="24"/>
        </w:rPr>
        <w:t>Auto-Regulation Index</w:t>
      </w:r>
      <w:r>
        <w:rPr>
          <w:rFonts w:cs="Times New Roman" w:ascii="Times New Roman" w:hAnsi="Times New Roman"/>
          <w:sz w:val="24"/>
          <w:szCs w:val="24"/>
        </w:rPr>
        <w:t xml:space="preserve"> (ARI) y </w:t>
      </w:r>
      <w:r>
        <w:rPr>
          <w:rFonts w:cs="Times New Roman" w:ascii="Times New Roman" w:hAnsi="Times New Roman"/>
          <w:i/>
          <w:iCs/>
          <w:sz w:val="24"/>
          <w:szCs w:val="24"/>
        </w:rPr>
        <w:t>model-free Auto-Regulation Index</w:t>
      </w:r>
      <w:r>
        <w:rPr>
          <w:rFonts w:cs="Times New Roman" w:ascii="Times New Roman" w:hAnsi="Times New Roman"/>
          <w:sz w:val="24"/>
          <w:szCs w:val="24"/>
        </w:rPr>
        <w:t xml:space="preserve"> (mfARI), y ser evaluados con las técnicas MOPSO.</w:t>
      </w:r>
    </w:p>
    <w:p>
      <w:pPr>
        <w:pStyle w:val="Normal"/>
        <w:widowControl/>
        <w:numPr>
          <w:ilvl w:val="0"/>
          <w:numId w:val="0"/>
        </w:numPr>
        <w:bidi w:val="0"/>
        <w:spacing w:lineRule="auto" w:line="360" w:before="0" w:after="0"/>
        <w:ind w:left="0" w:firstLine="1134"/>
        <w:jc w:val="both"/>
        <w:rPr>
          <w:rFonts w:ascii="Times New Roman" w:hAnsi="Times New Roman" w:cs="Times New Roman"/>
          <w:sz w:val="24"/>
          <w:szCs w:val="24"/>
        </w:rPr>
      </w:pPr>
      <w:del w:id="109" w:author="JLJ " w:date="2022-06-13T16:33:41Z">
        <w:r>
          <w:rPr>
            <w:rFonts w:cs="Times New Roman" w:ascii="Times New Roman" w:hAnsi="Times New Roman"/>
            <w:sz w:val="24"/>
            <w:szCs w:val="28"/>
          </w:rPr>
          <w:delText xml:space="preserve"> </w:delText>
        </w:r>
      </w:del>
      <w:del w:id="110" w:author="JLJ " w:date="2022-06-13T16:33:41Z">
        <w:bookmarkStart w:id="15" w:name="_Toc10559365911111"/>
        <w:r>
          <w:rPr>
            <w:rFonts w:cs="Times New Roman" w:ascii="Times New Roman" w:hAnsi="Times New Roman"/>
            <w:sz w:val="24"/>
            <w:szCs w:val="28"/>
          </w:rPr>
          <w:delText>EVALUACIÓN DE LA SOLUCIÓN</w:delText>
        </w:r>
      </w:del>
      <w:bookmarkEnd w:id="15"/>
    </w:p>
    <w:p>
      <w:pPr>
        <w:pStyle w:val="Normal"/>
        <w:ind w:firstLine="1134"/>
        <w:rPr>
          <w:rFonts w:ascii="Times New Roman" w:hAnsi="Times New Roman" w:cs="Times New Roman"/>
          <w:sz w:val="24"/>
          <w:szCs w:val="24"/>
        </w:rPr>
      </w:pPr>
      <w:r>
        <w:rPr>
          <w:rFonts w:cs="Times New Roman" w:ascii="Times New Roman" w:hAnsi="Times New Roman"/>
          <w:sz w:val="24"/>
          <w:szCs w:val="24"/>
        </w:rPr>
        <w:t>Se va a realizar un análisis estadístico para evaluar el desempeño y la eficacia de la selección de los modelos. Comparar la significación y representatividad del resultado de los modelos óptimos con MOPSO con los obtenidos con los métodos OMO (Vallejos, 2017), y con la función objetivo del estudio de Miranda (2016). Determinar si existen configuraciones óptimas e información relevante para la selección de modelos automáticos de AC utilizando el método MOPSO que cumplan con los objetivos propuestos.</w:t>
      </w:r>
    </w:p>
    <w:p>
      <w:pPr>
        <w:pStyle w:val="Normal"/>
        <w:ind w:firstLine="1134"/>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0" w:right="0" w:hanging="0"/>
        <w:rPr>
          <w:rFonts w:ascii="Times New Roman" w:hAnsi="Times New Roman" w:cs="Times New Roman"/>
          <w:sz w:val="28"/>
          <w:szCs w:val="28"/>
        </w:rPr>
      </w:pPr>
      <w:bookmarkStart w:id="16" w:name="_Toc105593660"/>
      <w:r>
        <w:rPr>
          <w:rFonts w:cs="Times New Roman" w:ascii="Times New Roman" w:hAnsi="Times New Roman"/>
          <w:sz w:val="28"/>
          <w:szCs w:val="28"/>
        </w:rPr>
        <w:t>OBJETIVO DEL PROYECTO</w:t>
      </w:r>
      <w:bookmarkEnd w:id="16"/>
    </w:p>
    <w:p>
      <w:pPr>
        <w:pStyle w:val="Ttulo2"/>
        <w:numPr>
          <w:ilvl w:val="1"/>
          <w:numId w:val="2"/>
        </w:numPr>
        <w:ind w:left="0" w:right="0" w:hanging="0"/>
        <w:rPr>
          <w:rFonts w:ascii="Times New Roman" w:hAnsi="Times New Roman" w:cs="Times New Roman"/>
          <w:sz w:val="24"/>
          <w:szCs w:val="28"/>
        </w:rPr>
      </w:pPr>
      <w:del w:id="111" w:author="JLJ " w:date="2022-06-13T16:45:43Z">
        <w:r>
          <w:rPr>
            <w:rFonts w:cs="Times New Roman" w:ascii="Times New Roman" w:hAnsi="Times New Roman"/>
            <w:sz w:val="24"/>
            <w:szCs w:val="28"/>
          </w:rPr>
          <w:delText xml:space="preserve"> </w:delText>
        </w:r>
      </w:del>
      <w:bookmarkStart w:id="17" w:name="_Toc105593661"/>
      <w:r>
        <w:rPr>
          <w:rFonts w:cs="Times New Roman" w:ascii="Times New Roman" w:hAnsi="Times New Roman"/>
          <w:sz w:val="24"/>
          <w:szCs w:val="28"/>
        </w:rPr>
        <w:t>OBJETIVO GENERAL</w:t>
      </w:r>
      <w:bookmarkEnd w:id="17"/>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Mejorar el rendimiento y calidad de los modelos del fenómeno de la AC utilizando un algoritmo MOPSO desarrollado en R, a partir de un conjunto de datos de señales de pacientes, tal que genere y seleccione los mejores modelos de la señal biológica, para evaluar la posibilidad de utilizar estos modelos como representativos del fenómeno de la AC, ayudando a mejorar su diagnóstico en pacientes enfermos.</w:t>
      </w:r>
    </w:p>
    <w:p>
      <w:pPr>
        <w:pStyle w:val="Ttulo2"/>
        <w:numPr>
          <w:ilvl w:val="1"/>
          <w:numId w:val="2"/>
        </w:numPr>
        <w:ind w:left="0" w:right="0" w:hanging="0"/>
        <w:rPr>
          <w:rFonts w:ascii="Times New Roman" w:hAnsi="Times New Roman" w:cs="Times New Roman"/>
          <w:sz w:val="24"/>
          <w:szCs w:val="24"/>
        </w:rPr>
      </w:pPr>
      <w:del w:id="112" w:author="JLJ " w:date="2022-06-13T16:45:53Z">
        <w:r>
          <w:rPr>
            <w:rFonts w:cs="Times New Roman" w:ascii="Times New Roman" w:hAnsi="Times New Roman"/>
            <w:sz w:val="24"/>
            <w:szCs w:val="24"/>
          </w:rPr>
          <w:delText xml:space="preserve"> </w:delText>
        </w:r>
      </w:del>
      <w:bookmarkStart w:id="18" w:name="_Toc105593662"/>
      <w:r>
        <w:rPr>
          <w:rFonts w:cs="Times New Roman" w:ascii="Times New Roman" w:hAnsi="Times New Roman"/>
          <w:sz w:val="24"/>
          <w:szCs w:val="24"/>
        </w:rPr>
        <w:t>OBJETIVOS ESPECÍFICOS</w:t>
      </w:r>
      <w:bookmarkEnd w:id="18"/>
    </w:p>
    <w:p>
      <w:pPr>
        <w:pStyle w:val="ListParagraph"/>
        <w:numPr>
          <w:ilvl w:val="0"/>
          <w:numId w:val="6"/>
        </w:numPr>
        <w:spacing w:before="0" w:after="160"/>
        <w:contextualSpacing/>
        <w:jc w:val="both"/>
        <w:rPr>
          <w:rFonts w:ascii="Times New Roman" w:hAnsi="Times New Roman" w:cs="Times New Roman"/>
          <w:bCs/>
          <w:sz w:val="24"/>
          <w:szCs w:val="24"/>
        </w:rPr>
      </w:pPr>
      <w:r>
        <w:rPr>
          <w:rFonts w:cs="Times New Roman" w:ascii="Times New Roman" w:hAnsi="Times New Roman"/>
          <w:bCs/>
          <w:sz w:val="24"/>
          <w:szCs w:val="24"/>
        </w:rPr>
        <w:t xml:space="preserve">Configurar el ambiente de desarrollo en </w:t>
      </w:r>
      <w:del w:id="113" w:author="JLJ " w:date="2022-06-13T16:34:19Z">
        <w:r>
          <w:rPr>
            <w:rFonts w:cs="Times New Roman" w:ascii="Times New Roman" w:hAnsi="Times New Roman"/>
            <w:bCs/>
            <w:sz w:val="24"/>
            <w:szCs w:val="24"/>
          </w:rPr>
          <w:delText xml:space="preserve">software </w:delText>
        </w:r>
      </w:del>
      <w:ins w:id="114" w:author="JLJ " w:date="2022-06-13T16:34:19Z">
        <w:r>
          <w:rPr>
            <w:rFonts w:eastAsia="Times New Roman" w:cs="Times New Roman" w:ascii="Times New Roman" w:hAnsi="Times New Roman"/>
            <w:bCs/>
            <w:color w:val="000000"/>
            <w:sz w:val="24"/>
            <w:szCs w:val="24"/>
            <w:lang w:val="es-CL"/>
          </w:rPr>
          <w:t xml:space="preserve">el ambiente </w:t>
        </w:r>
      </w:ins>
      <w:r>
        <w:rPr>
          <w:rFonts w:cs="Times New Roman" w:ascii="Times New Roman" w:hAnsi="Times New Roman"/>
          <w:bCs/>
          <w:sz w:val="24"/>
          <w:szCs w:val="24"/>
        </w:rPr>
        <w:t xml:space="preserve">R, </w:t>
      </w:r>
      <w:ins w:id="115" w:author="JLJ " w:date="2022-06-13T16:34:48Z">
        <w:r>
          <w:rPr>
            <w:rFonts w:cs="Times New Roman" w:ascii="Times New Roman" w:hAnsi="Times New Roman"/>
            <w:bCs/>
            <w:sz w:val="24"/>
            <w:szCs w:val="24"/>
          </w:rPr>
          <w:t xml:space="preserve">y reproducir los trabajos </w:t>
        </w:r>
      </w:ins>
      <w:ins w:id="116" w:author="JLJ " w:date="2022-06-13T16:35:01Z">
        <w:r>
          <w:rPr>
            <w:rFonts w:cs="Times New Roman" w:ascii="Times New Roman" w:hAnsi="Times New Roman"/>
            <w:bCs/>
            <w:sz w:val="24"/>
            <w:szCs w:val="24"/>
          </w:rPr>
          <w:t>de Miranda (2016) y Vallejos (2017)</w:t>
        </w:r>
      </w:ins>
      <w:del w:id="117" w:author="JLJ " w:date="2022-06-13T16:35:19Z">
        <w:r>
          <w:rPr>
            <w:rFonts w:cs="Times New Roman" w:ascii="Times New Roman" w:hAnsi="Times New Roman"/>
            <w:bCs/>
            <w:sz w:val="24"/>
            <w:szCs w:val="24"/>
          </w:rPr>
          <w:delText>cargar los datos y procesarlos</w:delText>
        </w:r>
      </w:del>
      <w:r>
        <w:rPr>
          <w:rFonts w:cs="Times New Roman" w:ascii="Times New Roman" w:hAnsi="Times New Roman"/>
          <w:bCs/>
          <w:sz w:val="24"/>
          <w:szCs w:val="24"/>
        </w:rPr>
        <w:t>.</w:t>
      </w:r>
    </w:p>
    <w:p>
      <w:pPr>
        <w:pStyle w:val="ListParagraph"/>
        <w:numPr>
          <w:ilvl w:val="0"/>
          <w:numId w:val="6"/>
        </w:numPr>
        <w:spacing w:before="0" w:after="160"/>
        <w:contextualSpacing/>
        <w:jc w:val="both"/>
        <w:rPr>
          <w:rFonts w:ascii="Times New Roman" w:hAnsi="Times New Roman" w:cs="Times New Roman"/>
          <w:bCs/>
          <w:sz w:val="24"/>
          <w:szCs w:val="24"/>
        </w:rPr>
      </w:pPr>
      <w:r>
        <w:rPr>
          <w:rFonts w:cs="Times New Roman" w:ascii="Times New Roman" w:hAnsi="Times New Roman"/>
          <w:bCs/>
          <w:sz w:val="24"/>
          <w:szCs w:val="24"/>
        </w:rPr>
        <w:t>Desarrollar algoritmo</w:t>
      </w:r>
      <w:ins w:id="118" w:author="JLJ " w:date="2022-06-13T16:36:16Z">
        <w:r>
          <w:rPr>
            <w:rFonts w:cs="Times New Roman" w:ascii="Times New Roman" w:hAnsi="Times New Roman"/>
            <w:bCs/>
            <w:sz w:val="24"/>
            <w:szCs w:val="24"/>
          </w:rPr>
          <w:t>s</w:t>
        </w:r>
      </w:ins>
      <w:r>
        <w:rPr>
          <w:rFonts w:cs="Times New Roman" w:ascii="Times New Roman" w:hAnsi="Times New Roman"/>
          <w:bCs/>
          <w:sz w:val="24"/>
          <w:szCs w:val="24"/>
        </w:rPr>
        <w:t xml:space="preserve"> </w:t>
      </w:r>
      <w:del w:id="119" w:author="JLJ " w:date="2022-06-13T16:35:33Z">
        <w:r>
          <w:rPr>
            <w:rFonts w:cs="Times New Roman" w:ascii="Times New Roman" w:hAnsi="Times New Roman"/>
            <w:bCs/>
            <w:sz w:val="24"/>
            <w:szCs w:val="24"/>
          </w:rPr>
          <w:delText xml:space="preserve">en software R </w:delText>
        </w:r>
      </w:del>
      <w:r>
        <w:rPr>
          <w:rFonts w:cs="Times New Roman" w:ascii="Times New Roman" w:hAnsi="Times New Roman"/>
          <w:bCs/>
          <w:sz w:val="24"/>
          <w:szCs w:val="24"/>
        </w:rPr>
        <w:t>que aplique</w:t>
      </w:r>
      <w:ins w:id="120" w:author="JLJ " w:date="2022-06-13T16:36:20Z">
        <w:r>
          <w:rPr>
            <w:rFonts w:cs="Times New Roman" w:ascii="Times New Roman" w:hAnsi="Times New Roman"/>
            <w:bCs/>
            <w:sz w:val="24"/>
            <w:szCs w:val="24"/>
          </w:rPr>
          <w:t>n</w:t>
        </w:r>
      </w:ins>
      <w:r>
        <w:rPr>
          <w:rFonts w:cs="Times New Roman" w:ascii="Times New Roman" w:hAnsi="Times New Roman"/>
          <w:bCs/>
          <w:sz w:val="24"/>
          <w:szCs w:val="24"/>
        </w:rPr>
        <w:t xml:space="preserve"> las técnicas de MOPSO sobre el conjunto de datos</w:t>
      </w:r>
      <w:del w:id="121" w:author="JLJ " w:date="2022-06-13T16:35:45Z">
        <w:r>
          <w:rPr>
            <w:rFonts w:cs="Times New Roman" w:ascii="Times New Roman" w:hAnsi="Times New Roman"/>
            <w:bCs/>
            <w:sz w:val="24"/>
            <w:szCs w:val="24"/>
          </w:rPr>
          <w:delText xml:space="preserve"> de muestra</w:delText>
        </w:r>
      </w:del>
      <w:r>
        <w:rPr>
          <w:rFonts w:cs="Times New Roman" w:ascii="Times New Roman" w:hAnsi="Times New Roman"/>
          <w:bCs/>
          <w:sz w:val="24"/>
          <w:szCs w:val="24"/>
        </w:rPr>
        <w:t>.</w:t>
      </w:r>
    </w:p>
    <w:p>
      <w:pPr>
        <w:pStyle w:val="ListParagraph"/>
        <w:numPr>
          <w:ilvl w:val="0"/>
          <w:numId w:val="6"/>
        </w:numPr>
        <w:spacing w:before="0" w:after="160"/>
        <w:contextualSpacing/>
        <w:jc w:val="left"/>
        <w:rPr>
          <w:rFonts w:ascii="Times New Roman" w:hAnsi="Times New Roman" w:cs="Times New Roman"/>
          <w:bCs/>
          <w:sz w:val="24"/>
          <w:szCs w:val="24"/>
        </w:rPr>
      </w:pPr>
      <w:del w:id="122" w:author="JLJ " w:date="2022-06-13T16:36:03Z">
        <w:r>
          <w:rPr>
            <w:rFonts w:cs="Times New Roman" w:ascii="Times New Roman" w:hAnsi="Times New Roman"/>
            <w:bCs/>
            <w:sz w:val="24"/>
            <w:szCs w:val="24"/>
          </w:rPr>
          <w:delText>Utilizar los procedimientos y datos generados por la investigación de Vallejos (2017) para actualizar el modelo de optimización a MOPSO.</w:delText>
        </w:r>
      </w:del>
    </w:p>
    <w:p>
      <w:pPr>
        <w:pStyle w:val="ListParagraph"/>
        <w:numPr>
          <w:ilvl w:val="0"/>
          <w:numId w:val="6"/>
        </w:numPr>
        <w:spacing w:before="0" w:after="160"/>
        <w:contextualSpacing/>
        <w:jc w:val="left"/>
        <w:rPr>
          <w:rFonts w:ascii="Times New Roman" w:hAnsi="Times New Roman" w:cs="Times New Roman"/>
          <w:bCs/>
          <w:sz w:val="24"/>
          <w:szCs w:val="24"/>
        </w:rPr>
      </w:pPr>
      <w:del w:id="123" w:author="JLJ " w:date="2022-06-13T16:36:06Z">
        <w:r>
          <w:rPr>
            <w:rFonts w:cs="Times New Roman" w:ascii="Times New Roman" w:hAnsi="Times New Roman"/>
            <w:bCs/>
            <w:sz w:val="24"/>
            <w:szCs w:val="24"/>
          </w:rPr>
          <w:delText>Ejecutar</w:delText>
        </w:r>
      </w:del>
      <w:ins w:id="124" w:author="JLJ " w:date="2022-06-13T16:36:06Z">
        <w:r>
          <w:rPr>
            <w:rFonts w:eastAsia="Times New Roman" w:cs="Times New Roman" w:ascii="Times New Roman" w:hAnsi="Times New Roman"/>
            <w:bCs/>
            <w:color w:val="000000"/>
            <w:sz w:val="24"/>
            <w:szCs w:val="24"/>
            <w:lang w:val="es-CL"/>
          </w:rPr>
          <w:t>Aplicar</w:t>
        </w:r>
      </w:ins>
      <w:r>
        <w:rPr>
          <w:rFonts w:cs="Times New Roman" w:ascii="Times New Roman" w:hAnsi="Times New Roman"/>
          <w:bCs/>
          <w:sz w:val="24"/>
          <w:szCs w:val="24"/>
        </w:rPr>
        <w:t xml:space="preserve"> los procedimientos desarrollados sobre los conjuntos de datos </w:t>
      </w:r>
      <w:ins w:id="125" w:author="JLJ " w:date="2022-06-13T16:36:42Z">
        <w:r>
          <w:rPr>
            <w:rFonts w:cs="Times New Roman" w:ascii="Times New Roman" w:hAnsi="Times New Roman"/>
            <w:bCs/>
            <w:sz w:val="24"/>
            <w:szCs w:val="24"/>
          </w:rPr>
          <w:t>utilizados por Miranda (2016) y Vallejos (2017)</w:t>
        </w:r>
      </w:ins>
      <w:del w:id="126" w:author="JLJ " w:date="2022-06-13T16:36:51Z">
        <w:r>
          <w:rPr>
            <w:rFonts w:cs="Times New Roman" w:ascii="Times New Roman" w:hAnsi="Times New Roman"/>
            <w:bCs/>
            <w:sz w:val="24"/>
            <w:szCs w:val="24"/>
          </w:rPr>
          <w:delText>en el laboratorio de Ingeniería Informática de la Universidad de Santiago de Chile</w:delText>
        </w:r>
      </w:del>
      <w:r>
        <w:rPr>
          <w:rFonts w:cs="Times New Roman" w:ascii="Times New Roman" w:hAnsi="Times New Roman"/>
          <w:bCs/>
          <w:sz w:val="24"/>
          <w:szCs w:val="24"/>
        </w:rPr>
        <w:t>.</w:t>
      </w:r>
    </w:p>
    <w:p>
      <w:pPr>
        <w:pStyle w:val="ListParagraph"/>
        <w:numPr>
          <w:ilvl w:val="0"/>
          <w:numId w:val="6"/>
        </w:numPr>
        <w:spacing w:before="0" w:after="160"/>
        <w:contextualSpacing/>
        <w:jc w:val="left"/>
        <w:rPr>
          <w:rFonts w:ascii="Times New Roman" w:hAnsi="Times New Roman" w:cs="Times New Roman"/>
          <w:bCs/>
          <w:sz w:val="24"/>
          <w:szCs w:val="24"/>
        </w:rPr>
      </w:pPr>
      <w:r>
        <w:rPr>
          <w:rFonts w:cs="Times New Roman" w:ascii="Times New Roman" w:hAnsi="Times New Roman"/>
          <w:bCs/>
          <w:sz w:val="24"/>
          <w:szCs w:val="24"/>
        </w:rPr>
        <w:t xml:space="preserve">Realizar </w:t>
      </w:r>
      <w:del w:id="127" w:author="JLJ " w:date="2022-06-13T16:37:26Z">
        <w:r>
          <w:rPr>
            <w:rFonts w:cs="Times New Roman" w:ascii="Times New Roman" w:hAnsi="Times New Roman"/>
            <w:bCs/>
            <w:sz w:val="24"/>
            <w:szCs w:val="24"/>
          </w:rPr>
          <w:delText>test de hipótesis</w:delText>
        </w:r>
      </w:del>
      <w:ins w:id="128" w:author="JLJ " w:date="2022-06-13T16:37:26Z">
        <w:r>
          <w:rPr>
            <w:rFonts w:cs="Times New Roman" w:ascii="Times New Roman" w:hAnsi="Times New Roman"/>
            <w:bCs/>
            <w:sz w:val="24"/>
            <w:szCs w:val="24"/>
          </w:rPr>
          <w:t>pruebas estadísticas</w:t>
        </w:r>
      </w:ins>
      <w:r>
        <w:rPr>
          <w:rFonts w:cs="Times New Roman" w:ascii="Times New Roman" w:hAnsi="Times New Roman"/>
          <w:bCs/>
          <w:sz w:val="24"/>
          <w:szCs w:val="24"/>
        </w:rPr>
        <w:t xml:space="preserve"> </w:t>
      </w:r>
      <w:del w:id="129" w:author="JLJ " w:date="2022-06-13T16:37:50Z">
        <w:r>
          <w:rPr>
            <w:rFonts w:cs="Times New Roman" w:ascii="Times New Roman" w:hAnsi="Times New Roman"/>
            <w:bCs/>
            <w:sz w:val="24"/>
            <w:szCs w:val="24"/>
          </w:rPr>
          <w:delText xml:space="preserve">y analizar con pruebas estadísticas los resultados </w:delText>
        </w:r>
      </w:del>
      <w:r>
        <w:rPr>
          <w:rFonts w:cs="Times New Roman" w:ascii="Times New Roman" w:hAnsi="Times New Roman"/>
          <w:bCs/>
          <w:sz w:val="24"/>
          <w:szCs w:val="24"/>
        </w:rPr>
        <w:t>y evaluar la efectividad de la solución.</w:t>
      </w:r>
    </w:p>
    <w:p>
      <w:pPr>
        <w:pStyle w:val="ListParagraph"/>
        <w:spacing w:before="0" w:after="160"/>
        <w:contextualSpacing/>
        <w:jc w:val="left"/>
        <w:rPr>
          <w:rFonts w:ascii="Times New Roman" w:hAnsi="Times New Roman" w:cs="Times New Roman"/>
          <w:bCs/>
          <w:sz w:val="24"/>
          <w:szCs w:val="24"/>
        </w:rPr>
      </w:pPr>
      <w:r>
        <w:rPr>
          <w:rFonts w:cs="Times New Roman" w:ascii="Times New Roman" w:hAnsi="Times New Roman"/>
          <w:bCs/>
          <w:sz w:val="24"/>
          <w:szCs w:val="24"/>
        </w:rPr>
      </w:r>
    </w:p>
    <w:p>
      <w:pPr>
        <w:pStyle w:val="Ttulo1"/>
        <w:numPr>
          <w:ilvl w:val="0"/>
          <w:numId w:val="2"/>
        </w:numPr>
        <w:ind w:left="0" w:right="0" w:hanging="0"/>
        <w:rPr>
          <w:rFonts w:ascii="Times New Roman" w:hAnsi="Times New Roman" w:cs="Times New Roman"/>
          <w:sz w:val="28"/>
          <w:szCs w:val="28"/>
        </w:rPr>
      </w:pPr>
      <w:bookmarkStart w:id="19" w:name="_Toc105593663"/>
      <w:r>
        <w:rPr>
          <w:rFonts w:cs="Times New Roman" w:ascii="Times New Roman" w:hAnsi="Times New Roman"/>
          <w:sz w:val="28"/>
          <w:szCs w:val="28"/>
        </w:rPr>
        <w:t>METODOLOGÍA, HERRAMIENTAS Y AMBIENTE DE DESARROLLO</w:t>
      </w:r>
      <w:bookmarkEnd w:id="19"/>
    </w:p>
    <w:p>
      <w:pPr>
        <w:pStyle w:val="Ttulo2"/>
        <w:numPr>
          <w:ilvl w:val="1"/>
          <w:numId w:val="2"/>
        </w:numPr>
        <w:ind w:left="0" w:right="0" w:hanging="0"/>
        <w:rPr>
          <w:rFonts w:ascii="Times New Roman" w:hAnsi="Times New Roman" w:cs="Times New Roman"/>
          <w:sz w:val="24"/>
          <w:szCs w:val="24"/>
        </w:rPr>
      </w:pPr>
      <w:r>
        <w:rPr>
          <w:rFonts w:cs="Times New Roman" w:ascii="Times New Roman" w:hAnsi="Times New Roman"/>
          <w:sz w:val="24"/>
          <w:szCs w:val="24"/>
        </w:rPr>
        <w:t xml:space="preserve"> </w:t>
      </w:r>
      <w:bookmarkStart w:id="20" w:name="_Toc105593664"/>
      <w:r>
        <w:rPr>
          <w:rFonts w:cs="Times New Roman" w:ascii="Times New Roman" w:hAnsi="Times New Roman"/>
          <w:sz w:val="24"/>
          <w:szCs w:val="24"/>
        </w:rPr>
        <w:t>METODOLOGÍA PARA USAR</w:t>
      </w:r>
      <w:bookmarkEnd w:id="20"/>
    </w:p>
    <w:p>
      <w:pPr>
        <w:pStyle w:val="Normal"/>
        <w:ind w:firstLine="1134"/>
        <w:rPr>
          <w:rFonts w:ascii="Times New Roman" w:hAnsi="Times New Roman" w:cs="Times New Roman"/>
          <w:sz w:val="24"/>
          <w:szCs w:val="24"/>
        </w:rPr>
      </w:pPr>
      <w:r>
        <w:rPr>
          <w:rFonts w:cs="Times New Roman" w:ascii="Times New Roman" w:hAnsi="Times New Roman"/>
          <w:sz w:val="24"/>
          <w:szCs w:val="24"/>
        </w:rPr>
        <w:t>La metodología para utilizar en esta investigación es la del método científico, ya que los objetivos específicos del proyecto coinciden con sus principios fundamentales, además que se plantea resolver un problema con técnicas de la ingeniería como los métodos de optimización, utilizando procedimientos y herramientas informáticas. Las etapas método científico que se pretenden utilizar son:</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Planteamiento del problema y objetivos: Sección 1 y 4 del presente informe respectivamente.</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Pr>
          <w:rFonts w:cs="Times New Roman" w:ascii="Times New Roman" w:hAnsi="Times New Roman"/>
          <w:i/>
          <w:iCs/>
          <w:sz w:val="24"/>
          <w:szCs w:val="24"/>
        </w:rPr>
        <w:t xml:space="preserve">Los modelos de AC obtenidos por la técnica MOPSO </w:t>
      </w:r>
      <w:ins w:id="130" w:author="JLJ " w:date="2022-06-13T16:39:19Z">
        <w:r>
          <w:rPr>
            <w:rFonts w:cs="Times New Roman" w:ascii="Times New Roman" w:hAnsi="Times New Roman"/>
            <w:i/>
            <w:iCs/>
            <w:sz w:val="24"/>
            <w:szCs w:val="24"/>
          </w:rPr>
          <w:t xml:space="preserve">permiten obtener resultados similares o mejores que los obtenidos de forma semiautomática en los trabajos de </w:t>
        </w:r>
      </w:ins>
      <w:ins w:id="131" w:author="JLJ " w:date="2022-06-13T16:40:02Z">
        <w:r>
          <w:rPr>
            <w:rFonts w:cs="Times New Roman" w:ascii="Times New Roman" w:hAnsi="Times New Roman"/>
            <w:bCs/>
            <w:i/>
            <w:iCs/>
            <w:sz w:val="24"/>
            <w:szCs w:val="24"/>
          </w:rPr>
          <w:t>Miranda (2016) y Vallejos (2017)</w:t>
        </w:r>
      </w:ins>
      <w:del w:id="132" w:author="JLJ " w:date="2022-06-13T16:40:11Z">
        <w:r>
          <w:rPr>
            <w:rFonts w:cs="Times New Roman" w:ascii="Times New Roman" w:hAnsi="Times New Roman"/>
            <w:bCs/>
            <w:i/>
            <w:iCs/>
            <w:sz w:val="24"/>
            <w:szCs w:val="24"/>
          </w:rPr>
          <w:delText>son adecuados para representar de manera objetiva el fenómeno en cuestión y ser utilizados para predecir posibles problemas cerebrales en las personas</w:delText>
        </w:r>
      </w:del>
      <w:r>
        <w:rPr>
          <w:rFonts w:cs="Times New Roman" w:ascii="Times New Roman" w:hAnsi="Times New Roman"/>
          <w:sz w:val="24"/>
          <w:szCs w:val="24"/>
        </w:rPr>
        <w:t>.”</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Marco teórico: Donde se explicarán los fundamentos teóricos de la investigación.</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Estrategia del diseño de la solución: Se revisará en la literatura el desarrollo de los algoritmos MOPSO.</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Diseño de la solución: Se desarrollarán los procedimientos necesarios para alcanzar los objetivos planteados, donde se utilizará el conjunto de datos y los modelos entrenados.</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 xml:space="preserve">Verificación de la hipótesis: Se pondrá a prueba la hipótesis planteada en base a los diseños experimentales. Estableciendo una estrategia para asegurar las condiciones necesarias para </w:t>
      </w:r>
      <w:del w:id="133" w:author="JLJ " w:date="2022-06-13T16:41:10Z">
        <w:r>
          <w:rPr>
            <w:rFonts w:cs="Times New Roman" w:ascii="Times New Roman" w:hAnsi="Times New Roman"/>
            <w:sz w:val="24"/>
            <w:szCs w:val="24"/>
          </w:rPr>
          <w:delText>reproducir el fenómeno y</w:delText>
        </w:r>
      </w:del>
      <w:r>
        <w:rPr>
          <w:rFonts w:cs="Times New Roman" w:ascii="Times New Roman" w:hAnsi="Times New Roman"/>
          <w:sz w:val="24"/>
          <w:szCs w:val="24"/>
        </w:rPr>
        <w:t xml:space="preserve"> probar la hipótesis planteada.</w:t>
      </w:r>
    </w:p>
    <w:p>
      <w:pPr>
        <w:pStyle w:val="ListParagraph"/>
        <w:widowControl/>
        <w:numPr>
          <w:ilvl w:val="0"/>
          <w:numId w:val="7"/>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Evaluación de la solución: Se presentarán los resultados</w:t>
      </w:r>
      <w:del w:id="134" w:author="JLJ " w:date="2022-06-13T16:41:37Z">
        <w:r>
          <w:rPr>
            <w:rFonts w:cs="Times New Roman" w:ascii="Times New Roman" w:hAnsi="Times New Roman"/>
            <w:sz w:val="24"/>
            <w:szCs w:val="24"/>
          </w:rPr>
          <w:delText>, y se realizarán análisis estadísticos</w:delText>
        </w:r>
      </w:del>
      <w:r>
        <w:rPr>
          <w:rFonts w:cs="Times New Roman" w:ascii="Times New Roman" w:hAnsi="Times New Roman"/>
          <w:sz w:val="24"/>
          <w:szCs w:val="24"/>
        </w:rPr>
        <w:t xml:space="preserve"> y documentación de la investigación realizada.</w:t>
      </w:r>
    </w:p>
    <w:p>
      <w:pPr>
        <w:pStyle w:val="Ttulo2"/>
        <w:numPr>
          <w:ilvl w:val="1"/>
          <w:numId w:val="2"/>
        </w:numPr>
        <w:ind w:left="0" w:right="0" w:hanging="0"/>
        <w:rPr>
          <w:rFonts w:ascii="Times New Roman" w:hAnsi="Times New Roman" w:cs="Times New Roman"/>
          <w:sz w:val="24"/>
          <w:szCs w:val="24"/>
        </w:rPr>
      </w:pPr>
      <w:bookmarkStart w:id="21" w:name="_Toc105593665"/>
      <w:r>
        <w:rPr>
          <w:rFonts w:cs="Times New Roman" w:ascii="Times New Roman" w:hAnsi="Times New Roman"/>
          <w:sz w:val="24"/>
          <w:szCs w:val="24"/>
        </w:rPr>
        <w:t>HERRAMIENTAS DE DESARROLLO</w:t>
      </w:r>
      <w:bookmarkEnd w:id="21"/>
    </w:p>
    <w:p>
      <w:pPr>
        <w:pStyle w:val="Normal"/>
        <w:ind w:firstLine="1134"/>
        <w:rPr>
          <w:rFonts w:ascii="Times New Roman" w:hAnsi="Times New Roman" w:cs="Times New Roman"/>
          <w:sz w:val="24"/>
          <w:szCs w:val="24"/>
        </w:rPr>
      </w:pPr>
      <w:r>
        <w:rPr>
          <w:rFonts w:cs="Times New Roman" w:ascii="Times New Roman" w:hAnsi="Times New Roman"/>
          <w:sz w:val="24"/>
          <w:szCs w:val="24"/>
        </w:rPr>
        <w:t>Los datos que se utilizar</w:t>
      </w:r>
      <w:del w:id="135" w:author="JLJ " w:date="2022-06-13T16:41:46Z">
        <w:r>
          <w:rPr>
            <w:rFonts w:cs="Times New Roman" w:ascii="Times New Roman" w:hAnsi="Times New Roman"/>
            <w:sz w:val="24"/>
            <w:szCs w:val="24"/>
          </w:rPr>
          <w:delText>a</w:delText>
        </w:r>
      </w:del>
      <w:ins w:id="136" w:author="JLJ " w:date="2022-06-13T16:41:47Z">
        <w:r>
          <w:rPr>
            <w:rFonts w:cs="Times New Roman" w:ascii="Times New Roman" w:hAnsi="Times New Roman"/>
            <w:sz w:val="24"/>
            <w:szCs w:val="24"/>
          </w:rPr>
          <w:t>á</w:t>
        </w:r>
      </w:ins>
      <w:r>
        <w:rPr>
          <w:rFonts w:cs="Times New Roman" w:ascii="Times New Roman" w:hAnsi="Times New Roman"/>
          <w:sz w:val="24"/>
          <w:szCs w:val="24"/>
        </w:rPr>
        <w:t xml:space="preserve">n en este estudio son las mediciones de 45 pacientes sanos, que corresponden a dos conjuntos de datos, el primero de 29 sujetos (Katsogridakis, et. </w:t>
      </w:r>
      <w:del w:id="137" w:author="JLJ " w:date="2022-06-13T16:46:41Z">
        <w:r>
          <w:rPr>
            <w:rFonts w:cs="Times New Roman" w:ascii="Times New Roman" w:hAnsi="Times New Roman"/>
            <w:sz w:val="24"/>
            <w:szCs w:val="24"/>
          </w:rPr>
          <w:delText>A</w:delText>
        </w:r>
      </w:del>
      <w:ins w:id="138" w:author="JLJ " w:date="2022-06-13T16:46:41Z">
        <w:r>
          <w:rPr>
            <w:rFonts w:cs="Times New Roman" w:ascii="Times New Roman" w:hAnsi="Times New Roman"/>
            <w:sz w:val="24"/>
            <w:szCs w:val="24"/>
          </w:rPr>
          <w:t>a</w:t>
        </w:r>
      </w:ins>
      <w:r>
        <w:rPr>
          <w:rFonts w:cs="Times New Roman" w:ascii="Times New Roman" w:hAnsi="Times New Roman"/>
          <w:sz w:val="24"/>
          <w:szCs w:val="24"/>
        </w:rPr>
        <w:t xml:space="preserve">l., 2013) y el segundo 16 sujetos (Mahony, et. </w:t>
      </w:r>
      <w:del w:id="139" w:author="JLJ " w:date="2022-06-13T16:46:45Z">
        <w:r>
          <w:rPr>
            <w:rFonts w:cs="Times New Roman" w:ascii="Times New Roman" w:hAnsi="Times New Roman"/>
            <w:sz w:val="24"/>
            <w:szCs w:val="24"/>
          </w:rPr>
          <w:delText>A</w:delText>
        </w:r>
      </w:del>
      <w:ins w:id="140" w:author="JLJ " w:date="2022-06-13T16:46:47Z">
        <w:r>
          <w:rPr>
            <w:rFonts w:cs="Times New Roman" w:ascii="Times New Roman" w:hAnsi="Times New Roman"/>
            <w:sz w:val="24"/>
            <w:szCs w:val="24"/>
          </w:rPr>
          <w:t>a</w:t>
        </w:r>
      </w:ins>
      <w:r>
        <w:rPr>
          <w:rFonts w:cs="Times New Roman" w:ascii="Times New Roman" w:hAnsi="Times New Roman"/>
          <w:sz w:val="24"/>
          <w:szCs w:val="24"/>
        </w:rPr>
        <w:t xml:space="preserve">l., 2000). Por otro lado, se tienen los datos generados por el </w:t>
      </w:r>
      <w:r>
        <w:rPr>
          <w:rFonts w:cs="Times New Roman" w:ascii="Times New Roman" w:hAnsi="Times New Roman"/>
          <w:i/>
          <w:iCs/>
          <w:sz w:val="24"/>
          <w:szCs w:val="24"/>
        </w:rPr>
        <w:t>grid</w:t>
      </w:r>
      <w:r>
        <w:rPr>
          <w:rFonts w:cs="Times New Roman" w:ascii="Times New Roman" w:hAnsi="Times New Roman"/>
          <w:sz w:val="24"/>
          <w:szCs w:val="24"/>
        </w:rPr>
        <w:t xml:space="preserve"> de SVM de Miranda (2016) y utilizado junto con OMO por Vallejos (2017).</w:t>
      </w:r>
    </w:p>
    <w:p>
      <w:pPr>
        <w:pStyle w:val="Normal"/>
        <w:ind w:firstLine="1134"/>
        <w:rPr>
          <w:rFonts w:ascii="Times New Roman" w:hAnsi="Times New Roman" w:cs="Times New Roman"/>
          <w:sz w:val="24"/>
          <w:szCs w:val="24"/>
        </w:rPr>
      </w:pPr>
      <w:r>
        <w:rPr>
          <w:rFonts w:cs="Times New Roman" w:ascii="Times New Roman" w:hAnsi="Times New Roman"/>
          <w:sz w:val="24"/>
          <w:szCs w:val="24"/>
        </w:rPr>
        <w:t xml:space="preserve">También se dispondrá de Notebook Samsung (12GB, 2.6GHz Core i5), </w:t>
      </w:r>
      <w:r>
        <w:rPr>
          <w:rFonts w:cs="Times New Roman" w:ascii="Times New Roman" w:hAnsi="Times New Roman"/>
          <w:i/>
          <w:iCs/>
          <w:sz w:val="24"/>
          <w:szCs w:val="24"/>
        </w:rPr>
        <w:t>software</w:t>
      </w:r>
      <w:r>
        <w:rPr>
          <w:rFonts w:cs="Times New Roman" w:ascii="Times New Roman" w:hAnsi="Times New Roman"/>
          <w:sz w:val="24"/>
          <w:szCs w:val="24"/>
        </w:rPr>
        <w:t xml:space="preserve"> administrativo Microsoft Office para crear informes, presentaciones y carta Gantt del proyecto, como herramientas de trabajo para la investigación, y las herramientas disponibles en el laboratorio del Departamento de Ingeniería Informática de la Universidad de Santiago de Chile.</w:t>
      </w:r>
    </w:p>
    <w:p>
      <w:pPr>
        <w:pStyle w:val="Ttulo2"/>
        <w:numPr>
          <w:ilvl w:val="1"/>
          <w:numId w:val="2"/>
        </w:numPr>
        <w:ind w:left="0" w:right="0" w:hanging="0"/>
        <w:rPr>
          <w:rFonts w:ascii="Times New Roman" w:hAnsi="Times New Roman" w:cs="Times New Roman"/>
          <w:sz w:val="24"/>
          <w:szCs w:val="24"/>
        </w:rPr>
      </w:pPr>
      <w:bookmarkStart w:id="22" w:name="_Toc105593666"/>
      <w:r>
        <w:rPr>
          <w:rFonts w:cs="Times New Roman" w:ascii="Times New Roman" w:hAnsi="Times New Roman"/>
          <w:sz w:val="24"/>
          <w:szCs w:val="24"/>
        </w:rPr>
        <w:t>AMBIENTE DE DESARROLLO</w:t>
      </w:r>
      <w:bookmarkEnd w:id="22"/>
    </w:p>
    <w:p>
      <w:pPr>
        <w:pStyle w:val="Normal"/>
        <w:ind w:firstLine="1134"/>
        <w:rPr>
          <w:rFonts w:ascii="Times New Roman" w:hAnsi="Times New Roman" w:cs="Times New Roman"/>
          <w:sz w:val="24"/>
          <w:szCs w:val="24"/>
        </w:rPr>
      </w:pPr>
      <w:r>
        <w:rPr>
          <w:rFonts w:cs="Times New Roman" w:ascii="Times New Roman" w:hAnsi="Times New Roman"/>
          <w:sz w:val="24"/>
          <w:szCs w:val="24"/>
        </w:rPr>
        <w:t>El ambiente de desarrollo está conformado por:</w:t>
      </w:r>
    </w:p>
    <w:p>
      <w:pPr>
        <w:pStyle w:val="ListParagraph"/>
        <w:widowControl/>
        <w:numPr>
          <w:ilvl w:val="0"/>
          <w:numId w:val="8"/>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 xml:space="preserve">R y sus paquetes, </w:t>
      </w:r>
      <w:r>
        <w:rPr>
          <w:rFonts w:cs="Times New Roman" w:ascii="Times New Roman" w:hAnsi="Times New Roman"/>
          <w:i/>
          <w:iCs/>
          <w:sz w:val="24"/>
          <w:szCs w:val="24"/>
        </w:rPr>
        <w:t>software</w:t>
      </w:r>
      <w:r>
        <w:rPr>
          <w:rFonts w:cs="Times New Roman" w:ascii="Times New Roman" w:hAnsi="Times New Roman"/>
          <w:sz w:val="24"/>
          <w:szCs w:val="24"/>
        </w:rPr>
        <w:t xml:space="preserve"> estadístico para el manejo y análisis de datos.</w:t>
      </w:r>
    </w:p>
    <w:p>
      <w:pPr>
        <w:pStyle w:val="ListParagraph"/>
        <w:widowControl/>
        <w:numPr>
          <w:ilvl w:val="0"/>
          <w:numId w:val="8"/>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 xml:space="preserve">R Studio </w:t>
      </w:r>
      <w:r>
        <w:rPr>
          <w:rFonts w:cs="Times New Roman" w:ascii="Times New Roman" w:hAnsi="Times New Roman"/>
          <w:i/>
          <w:iCs/>
          <w:sz w:val="24"/>
          <w:szCs w:val="24"/>
        </w:rPr>
        <w:t>software</w:t>
      </w:r>
      <w:r>
        <w:rPr>
          <w:rFonts w:cs="Times New Roman" w:ascii="Times New Roman" w:hAnsi="Times New Roman"/>
          <w:sz w:val="24"/>
          <w:szCs w:val="24"/>
        </w:rPr>
        <w:t>, entorno de desarrollo integrado para el lenguaje de programación R, dedicado a la computación estadística y gráficos.</w:t>
      </w:r>
    </w:p>
    <w:p>
      <w:pPr>
        <w:pStyle w:val="ListParagraph"/>
        <w:widowControl/>
        <w:numPr>
          <w:ilvl w:val="0"/>
          <w:numId w:val="8"/>
        </w:numPr>
        <w:bidi w:val="0"/>
        <w:spacing w:lineRule="auto" w:line="360" w:before="0" w:after="0"/>
        <w:ind w:left="964" w:right="0" w:hanging="340"/>
        <w:contextualSpacing/>
        <w:jc w:val="both"/>
        <w:rPr>
          <w:rFonts w:ascii="Times New Roman" w:hAnsi="Times New Roman" w:cs="Times New Roman"/>
          <w:sz w:val="24"/>
          <w:szCs w:val="24"/>
        </w:rPr>
      </w:pPr>
      <w:r>
        <w:rPr>
          <w:rFonts w:cs="Times New Roman" w:ascii="Times New Roman" w:hAnsi="Times New Roman"/>
          <w:sz w:val="24"/>
          <w:szCs w:val="24"/>
        </w:rPr>
        <w:t xml:space="preserve">Windows 10, sistema operativo para montar el </w:t>
      </w:r>
      <w:r>
        <w:rPr>
          <w:rFonts w:cs="Times New Roman" w:ascii="Times New Roman" w:hAnsi="Times New Roman"/>
          <w:i/>
          <w:iCs/>
          <w:sz w:val="24"/>
          <w:szCs w:val="24"/>
        </w:rPr>
        <w:t>software</w:t>
      </w:r>
      <w:r>
        <w:rPr>
          <w:rFonts w:cs="Times New Roman" w:ascii="Times New Roman" w:hAnsi="Times New Roman"/>
          <w:sz w:val="24"/>
          <w:szCs w:val="24"/>
        </w:rPr>
        <w:t xml:space="preserve"> requerido.</w:t>
      </w:r>
    </w:p>
    <w:p>
      <w:pPr>
        <w:pStyle w:val="Ttulo1"/>
        <w:numPr>
          <w:ilvl w:val="0"/>
          <w:numId w:val="2"/>
        </w:numPr>
        <w:ind w:left="360" w:hanging="0"/>
        <w:rPr>
          <w:rFonts w:ascii="Times New Roman" w:hAnsi="Times New Roman" w:cs="Times New Roman"/>
          <w:sz w:val="24"/>
          <w:szCs w:val="24"/>
        </w:rPr>
      </w:pPr>
      <w:bookmarkStart w:id="23" w:name="_Toc105593667"/>
      <w:r>
        <w:rPr>
          <w:rFonts w:cs="Times New Roman" w:ascii="Times New Roman" w:hAnsi="Times New Roman"/>
          <w:sz w:val="28"/>
          <w:szCs w:val="28"/>
        </w:rPr>
        <w:t>PLAN DE TRABAJO</w:t>
      </w:r>
      <w:bookmarkEnd w:id="23"/>
    </w:p>
    <w:p>
      <w:pPr>
        <w:pStyle w:val="Normal"/>
        <w:ind w:firstLine="1134"/>
        <w:rPr>
          <w:rFonts w:ascii="Times New Roman" w:hAnsi="Times New Roman" w:cs="Times New Roman"/>
          <w:sz w:val="24"/>
          <w:szCs w:val="24"/>
        </w:rPr>
      </w:pPr>
      <w:r>
        <w:rPr>
          <w:rFonts w:cs="Times New Roman" w:ascii="Times New Roman" w:hAnsi="Times New Roman"/>
          <w:sz w:val="24"/>
          <w:szCs w:val="24"/>
        </w:rPr>
        <w:t>A continuación, la Carta Gantt del proyecto, con la dedicación efectiva aproximada en horas por semana, sumando un total de 680 horas a lo largo de 17 semanas.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drawing>
          <wp:inline distT="0" distB="0" distL="0" distR="0">
            <wp:extent cx="5431790" cy="2248535"/>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5"/>
                    <a:stretch>
                      <a:fillRect/>
                    </a:stretch>
                  </pic:blipFill>
                  <pic:spPr bwMode="auto">
                    <a:xfrm>
                      <a:off x="0" y="0"/>
                      <a:ext cx="5431790" cy="2248535"/>
                    </a:xfrm>
                    <a:prstGeom prst="rect">
                      <a:avLst/>
                    </a:prstGeom>
                  </pic:spPr>
                </pic:pic>
              </a:graphicData>
            </a:graphic>
          </wp:inline>
        </w:drawing>
      </w:r>
    </w:p>
    <w:p>
      <w:pPr>
        <w:pStyle w:val="Normal"/>
        <w:jc w:val="center"/>
        <w:rPr>
          <w:rFonts w:ascii="Times New Roman" w:hAnsi="Times New Roman" w:cs="Times New Roman"/>
        </w:rPr>
      </w:pPr>
      <w:r>
        <w:rPr>
          <w:rFonts w:cs="Times New Roman" w:ascii="Times New Roman" w:hAnsi="Times New Roman"/>
        </w:rPr>
        <w:t>Figura 1: Carta Gantt del proyecto</w:t>
      </w:r>
      <w:ins w:id="141" w:author="JLJ " w:date="2022-06-13T16:48:25Z">
        <w:r>
          <w:rPr/>
          <w:commentReference w:id="8"/>
        </w:r>
      </w:ins>
    </w:p>
    <w:p>
      <w:pPr>
        <w:pStyle w:val="Normal"/>
        <w:jc w:val="center"/>
        <w:rPr>
          <w:rFonts w:ascii="Times New Roman" w:hAnsi="Times New Roman" w:cs="Times New Roman"/>
        </w:rPr>
      </w:pPr>
      <w:r>
        <w:rPr>
          <w:rFonts w:cs="Times New Roman" w:ascii="Times New Roman" w:hAnsi="Times New Roman"/>
        </w:rPr>
        <w:t>Fuente: Elaboración propia</w:t>
      </w:r>
    </w:p>
    <w:p>
      <w:pPr>
        <w:pStyle w:val="Normal"/>
        <w:spacing w:lineRule="auto" w:line="259" w:before="0" w:after="160"/>
        <w:jc w:val="left"/>
        <w:rPr>
          <w:rFonts w:ascii="Times New Roman" w:hAnsi="Times New Roman" w:cs="Times New Roman"/>
          <w:sz w:val="24"/>
          <w:szCs w:val="24"/>
        </w:rPr>
      </w:pPr>
      <w:r>
        <w:rPr/>
      </w:r>
      <w:r>
        <w:br w:type="page"/>
      </w:r>
    </w:p>
    <w:p>
      <w:pPr>
        <w:pStyle w:val="Ttulo1"/>
        <w:numPr>
          <w:ilvl w:val="0"/>
          <w:numId w:val="2"/>
        </w:numPr>
        <w:ind w:left="360" w:hanging="0"/>
        <w:rPr>
          <w:rFonts w:ascii="Times New Roman" w:hAnsi="Times New Roman" w:cs="Times New Roman"/>
          <w:sz w:val="28"/>
          <w:szCs w:val="28"/>
        </w:rPr>
      </w:pPr>
      <w:bookmarkStart w:id="24" w:name="_Toc105593668"/>
      <w:r>
        <w:rPr>
          <w:rFonts w:cs="Times New Roman" w:ascii="Times New Roman" w:hAnsi="Times New Roman"/>
          <w:sz w:val="28"/>
          <w:szCs w:val="28"/>
        </w:rPr>
        <w:t>REFERENCIAS</w:t>
      </w:r>
      <w:bookmarkEnd w:id="24"/>
    </w:p>
    <w:p>
      <w:pPr>
        <w:pStyle w:val="Normal"/>
        <w:rPr>
          <w:rFonts w:ascii="Times New Roman" w:hAnsi="Times New Roman" w:cs="Times New Roman"/>
          <w:sz w:val="24"/>
          <w:szCs w:val="24"/>
        </w:rPr>
      </w:pPr>
      <w:r>
        <w:rPr/>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s-ES"/>
        </w:rPr>
        <w:t xml:space="preserve">Chacón, M., Araya, C., &amp; B. Panerai, R. (2011). </w:t>
      </w:r>
      <w:r>
        <w:rPr>
          <w:rFonts w:cs="Times New Roman" w:ascii="Times New Roman" w:hAnsi="Times New Roman"/>
          <w:i/>
          <w:iCs/>
          <w:sz w:val="24"/>
          <w:szCs w:val="24"/>
          <w:lang w:val="en-US"/>
        </w:rPr>
        <w:t>Non-linear multivariate modeling of cerebral hemodynamics with autoregressive Support Vector Machines</w:t>
      </w:r>
      <w:r>
        <w:rPr>
          <w:rFonts w:cs="Times New Roman" w:ascii="Times New Roman" w:hAnsi="Times New Roman"/>
          <w:sz w:val="24"/>
          <w:szCs w:val="24"/>
          <w:lang w:val="en-US"/>
        </w:rPr>
        <w:t>. Medical Engineering &amp; Physics, 33, 180-187.</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Czosnyka, M., Smielewski, P., Piechnik, S., Steiner, L., &amp; Pickard, J. (2001). </w:t>
      </w:r>
      <w:r>
        <w:rPr>
          <w:rFonts w:cs="Times New Roman" w:ascii="Times New Roman" w:hAnsi="Times New Roman"/>
          <w:i/>
          <w:iCs/>
          <w:sz w:val="24"/>
          <w:szCs w:val="24"/>
          <w:lang w:val="en-US"/>
        </w:rPr>
        <w:t>Cerebral autoregulation following head injury. Journal of Neurosurgery</w:t>
      </w:r>
      <w:r>
        <w:rPr>
          <w:rFonts w:cs="Times New Roman" w:ascii="Times New Roman" w:hAnsi="Times New Roman"/>
          <w:sz w:val="24"/>
          <w:szCs w:val="24"/>
          <w:lang w:val="en-US"/>
        </w:rPr>
        <w:t>, 95(5), 756-763.</w:t>
      </w:r>
    </w:p>
    <w:p>
      <w:pPr>
        <w:pStyle w:val="Normal"/>
        <w:spacing w:before="0" w:after="160"/>
        <w:ind w:firstLine="1134"/>
        <w:rPr>
          <w:rFonts w:ascii="Times New Roman" w:hAnsi="Times New Roman" w:cs="Times New Roman"/>
          <w:sz w:val="24"/>
          <w:szCs w:val="24"/>
          <w:lang w:val="es-ES"/>
        </w:rPr>
      </w:pPr>
      <w:r>
        <w:rPr>
          <w:rFonts w:cs="Times New Roman" w:ascii="Times New Roman" w:hAnsi="Times New Roman"/>
          <w:sz w:val="24"/>
          <w:szCs w:val="24"/>
        </w:rPr>
        <w:t>Galindo-Velásquez HA, Cáñamo-Villafañe PA, Fontalvo-Mendoza MF &amp; col. (</w:t>
      </w:r>
      <w:r>
        <w:rPr>
          <w:rFonts w:cs="Times New Roman" w:ascii="Times New Roman" w:hAnsi="Times New Roman"/>
          <w:sz w:val="24"/>
          <w:szCs w:val="24"/>
          <w:lang w:val="es-ES"/>
        </w:rPr>
        <w:t>2020</w:t>
      </w:r>
      <w:r>
        <w:rPr>
          <w:rFonts w:cs="Times New Roman" w:ascii="Times New Roman" w:hAnsi="Times New Roman"/>
          <w:sz w:val="24"/>
          <w:szCs w:val="24"/>
        </w:rPr>
        <w:t xml:space="preserve">) </w:t>
      </w:r>
      <w:r>
        <w:rPr>
          <w:rFonts w:cs="Times New Roman" w:ascii="Times New Roman" w:hAnsi="Times New Roman"/>
          <w:i/>
          <w:iCs/>
          <w:sz w:val="24"/>
          <w:szCs w:val="24"/>
        </w:rPr>
        <w:t>Autorregulación cerebral: fisiología y fisiopatología esenciales para el manejo neurocrítico</w:t>
      </w:r>
      <w:r>
        <w:rPr>
          <w:rFonts w:cs="Times New Roman" w:ascii="Times New Roman" w:hAnsi="Times New Roman"/>
          <w:sz w:val="24"/>
          <w:szCs w:val="24"/>
        </w:rPr>
        <w:t xml:space="preserve">. </w:t>
      </w:r>
      <w:r>
        <w:rPr>
          <w:rFonts w:cs="Times New Roman" w:ascii="Times New Roman" w:hAnsi="Times New Roman"/>
          <w:sz w:val="24"/>
          <w:szCs w:val="24"/>
          <w:lang w:val="es-ES"/>
        </w:rPr>
        <w:t>Rev Arg Med 8(4):305-310</w:t>
      </w:r>
    </w:p>
    <w:p>
      <w:pPr>
        <w:pStyle w:val="Normal"/>
        <w:spacing w:before="0" w:after="160"/>
        <w:ind w:firstLine="1134"/>
        <w:rPr>
          <w:rFonts w:ascii="Times New Roman" w:hAnsi="Times New Roman" w:cs="Times New Roman"/>
          <w:sz w:val="24"/>
          <w:szCs w:val="24"/>
          <w:lang w:val="es-ES"/>
        </w:rPr>
      </w:pPr>
      <w:r>
        <w:rPr>
          <w:rFonts w:cs="Times New Roman" w:ascii="Times New Roman" w:hAnsi="Times New Roman"/>
          <w:sz w:val="24"/>
          <w:szCs w:val="24"/>
          <w:lang w:val="es-ES"/>
        </w:rPr>
        <w:t xml:space="preserve">Hernández, T., Irizar, M., Llanes, O., &amp; col. (2013) </w:t>
      </w:r>
      <w:r>
        <w:rPr>
          <w:rFonts w:cs="Times New Roman" w:ascii="Times New Roman" w:hAnsi="Times New Roman"/>
          <w:i/>
          <w:iCs/>
          <w:sz w:val="24"/>
          <w:szCs w:val="24"/>
          <w:lang w:val="es-ES"/>
        </w:rPr>
        <w:t xml:space="preserve">Comparación de diferentes algoritmos metaheurísticos en la estimación de parámetros del modelo relacional general de cromatografía líquida en columna. </w:t>
      </w:r>
      <w:r>
        <w:rPr>
          <w:rFonts w:cs="Times New Roman" w:ascii="Times New Roman" w:hAnsi="Times New Roman"/>
          <w:sz w:val="24"/>
          <w:szCs w:val="24"/>
          <w:lang w:val="es-ES"/>
        </w:rPr>
        <w:t>Ingeniare. Revista chilena de ingeniería, vol. 22 N° 1 (2014) 14-25.</w:t>
      </w:r>
    </w:p>
    <w:p>
      <w:pPr>
        <w:pStyle w:val="Normal"/>
        <w:spacing w:before="0" w:after="160"/>
        <w:ind w:firstLine="1134"/>
        <w:rPr>
          <w:rFonts w:ascii="Times New Roman" w:hAnsi="Times New Roman" w:cs="Times New Roman"/>
          <w:sz w:val="24"/>
          <w:szCs w:val="24"/>
          <w:lang w:val="es-ES"/>
        </w:rPr>
      </w:pPr>
      <w:r>
        <w:rPr>
          <w:rFonts w:cs="Times New Roman" w:ascii="Times New Roman" w:hAnsi="Times New Roman"/>
          <w:sz w:val="24"/>
          <w:szCs w:val="24"/>
          <w:lang w:val="es-ES"/>
        </w:rPr>
        <w:t xml:space="preserve">Jimenez-Builes, J., Arango-Sanchez, R. &amp; Jimenez-Pinzón, L. (2016). </w:t>
      </w:r>
      <w:r>
        <w:rPr>
          <w:rFonts w:cs="Times New Roman" w:ascii="Times New Roman" w:hAnsi="Times New Roman"/>
          <w:i/>
          <w:iCs/>
          <w:sz w:val="24"/>
          <w:szCs w:val="24"/>
          <w:lang w:val="es-ES"/>
        </w:rPr>
        <w:t>Métodos de búsqueda usando los algoritmos de enjambre de partículas y genético</w:t>
      </w:r>
      <w:r>
        <w:rPr>
          <w:rFonts w:cs="Times New Roman" w:ascii="Times New Roman" w:hAnsi="Times New Roman"/>
          <w:sz w:val="24"/>
          <w:szCs w:val="24"/>
          <w:lang w:val="es-ES"/>
        </w:rPr>
        <w:t>, Lámpsakos, no. 16, pp 52-60.</w:t>
      </w:r>
    </w:p>
    <w:p>
      <w:pPr>
        <w:pStyle w:val="Normal"/>
        <w:spacing w:before="0" w:after="160"/>
        <w:ind w:firstLine="1134"/>
        <w:rPr>
          <w:rFonts w:ascii="Times New Roman" w:hAnsi="Times New Roman" w:cs="Times New Roman"/>
          <w:sz w:val="24"/>
          <w:szCs w:val="24"/>
          <w:lang w:val="es-ES"/>
        </w:rPr>
      </w:pPr>
      <w:r>
        <w:rPr>
          <w:rFonts w:cs="Times New Roman" w:ascii="Times New Roman" w:hAnsi="Times New Roman"/>
          <w:sz w:val="24"/>
          <w:szCs w:val="24"/>
          <w:lang w:val="en-US"/>
        </w:rPr>
        <w:t xml:space="preserve">Lassen, N. (1959). </w:t>
      </w:r>
      <w:r>
        <w:rPr>
          <w:rFonts w:cs="Times New Roman" w:ascii="Times New Roman" w:hAnsi="Times New Roman"/>
          <w:i/>
          <w:iCs/>
          <w:sz w:val="24"/>
          <w:szCs w:val="24"/>
          <w:lang w:val="en-US"/>
        </w:rPr>
        <w:t xml:space="preserve">Cerebral Blood Flow and oxygen consumption in man. </w:t>
      </w:r>
      <w:r>
        <w:rPr>
          <w:rFonts w:cs="Times New Roman" w:ascii="Times New Roman" w:hAnsi="Times New Roman"/>
          <w:i/>
          <w:iCs/>
          <w:sz w:val="24"/>
          <w:szCs w:val="24"/>
          <w:lang w:val="es-ES"/>
        </w:rPr>
        <w:t>Physiological Reviews</w:t>
      </w:r>
      <w:r>
        <w:rPr>
          <w:rFonts w:cs="Times New Roman" w:ascii="Times New Roman" w:hAnsi="Times New Roman"/>
          <w:sz w:val="24"/>
          <w:szCs w:val="24"/>
          <w:lang w:val="es-ES"/>
        </w:rPr>
        <w:t>, 183-238.</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rPr>
        <w:t xml:space="preserve">MINSAL. (2017, Octubre 2017). Ministerio de salud de Chile. </w:t>
      </w:r>
      <w:r>
        <w:rPr>
          <w:rFonts w:cs="Times New Roman" w:ascii="Times New Roman" w:hAnsi="Times New Roman"/>
          <w:sz w:val="24"/>
          <w:szCs w:val="24"/>
          <w:lang w:val="en-US"/>
        </w:rPr>
        <w:t xml:space="preserve">Retrieved Junio 8, 2022, from </w:t>
      </w:r>
      <w:r>
        <w:rPr>
          <w:rFonts w:cs="Times New Roman" w:ascii="Times New Roman" w:hAnsi="Times New Roman"/>
          <w:i/>
          <w:iCs/>
          <w:sz w:val="24"/>
          <w:szCs w:val="24"/>
          <w:lang w:val="en-US"/>
        </w:rPr>
        <w:t>Ataque Cerebrovascular</w:t>
      </w:r>
      <w:r>
        <w:rPr>
          <w:rFonts w:cs="Times New Roman" w:ascii="Times New Roman" w:hAnsi="Times New Roman"/>
          <w:sz w:val="24"/>
          <w:szCs w:val="24"/>
          <w:lang w:val="en-US"/>
        </w:rPr>
        <w:t xml:space="preserve">: </w:t>
      </w:r>
      <w:hyperlink r:id="rId6">
        <w:r>
          <w:rPr>
            <w:rStyle w:val="EnlacedeInternet"/>
            <w:rFonts w:cs="Times New Roman" w:ascii="Times New Roman" w:hAnsi="Times New Roman"/>
            <w:sz w:val="24"/>
            <w:szCs w:val="24"/>
            <w:lang w:val="en-US"/>
          </w:rPr>
          <w:t>https://goo.gl/X8ayCc</w:t>
        </w:r>
      </w:hyperlink>
    </w:p>
    <w:p>
      <w:pPr>
        <w:pStyle w:val="Normal"/>
        <w:spacing w:before="0" w:after="160"/>
        <w:ind w:firstLine="1134"/>
        <w:rPr>
          <w:rFonts w:ascii="Times New Roman" w:hAnsi="Times New Roman" w:cs="Times New Roman"/>
          <w:sz w:val="24"/>
          <w:szCs w:val="24"/>
        </w:rPr>
      </w:pPr>
      <w:r>
        <w:rPr>
          <w:rFonts w:cs="Times New Roman" w:ascii="Times New Roman" w:hAnsi="Times New Roman"/>
          <w:sz w:val="24"/>
          <w:szCs w:val="24"/>
        </w:rPr>
        <w:t xml:space="preserve">Miranda, R. (2016). </w:t>
      </w:r>
      <w:r>
        <w:rPr>
          <w:rFonts w:cs="Times New Roman" w:ascii="Times New Roman" w:hAnsi="Times New Roman"/>
          <w:i/>
          <w:iCs/>
          <w:sz w:val="24"/>
          <w:szCs w:val="24"/>
        </w:rPr>
        <w:t>Evaluación de la Autorregulación en Sujetos Normocápnicos e Hipercápnicos usando SVM</w:t>
      </w:r>
      <w:r>
        <w:rPr>
          <w:rFonts w:cs="Times New Roman" w:ascii="Times New Roman" w:hAnsi="Times New Roman"/>
          <w:sz w:val="24"/>
          <w:szCs w:val="24"/>
        </w:rPr>
        <w:t>. Memoria de Título profesional de Ingeniero Civil en Informática, Universidad de Santiago de Chile, Santiago.</w:t>
      </w:r>
    </w:p>
    <w:p>
      <w:pPr>
        <w:pStyle w:val="Normal"/>
        <w:spacing w:before="0" w:after="160"/>
        <w:ind w:firstLine="1134"/>
        <w:rPr>
          <w:rFonts w:ascii="Times New Roman" w:hAnsi="Times New Roman" w:cs="Times New Roman"/>
          <w:sz w:val="24"/>
          <w:szCs w:val="24"/>
        </w:rPr>
      </w:pPr>
      <w:r>
        <w:rPr>
          <w:rFonts w:cs="Times New Roman" w:ascii="Times New Roman" w:hAnsi="Times New Roman"/>
          <w:sz w:val="24"/>
          <w:szCs w:val="24"/>
        </w:rPr>
        <w:t xml:space="preserve">Muñoz, H. (2009). </w:t>
      </w:r>
      <w:r>
        <w:rPr>
          <w:rFonts w:cs="Times New Roman" w:ascii="Times New Roman" w:hAnsi="Times New Roman"/>
          <w:i/>
          <w:iCs/>
          <w:sz w:val="24"/>
          <w:szCs w:val="24"/>
        </w:rPr>
        <w:t>Modelamiento no lineal del sistema de autorregulación cerebral con retroalimentación por distensibilidad intracraneal</w:t>
      </w:r>
      <w:r>
        <w:rPr>
          <w:rFonts w:cs="Times New Roman" w:ascii="Times New Roman" w:hAnsi="Times New Roman"/>
          <w:sz w:val="24"/>
          <w:szCs w:val="24"/>
        </w:rPr>
        <w:t>. Tesis conducente al grado de Ingeniería Civil Informática, Universidad de Santiago de Chile, Santiago.</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Panerai, R. (1998). </w:t>
      </w:r>
      <w:r>
        <w:rPr>
          <w:rFonts w:cs="Times New Roman" w:ascii="Times New Roman" w:hAnsi="Times New Roman"/>
          <w:i/>
          <w:iCs/>
          <w:sz w:val="24"/>
          <w:szCs w:val="24"/>
          <w:lang w:val="en-US"/>
        </w:rPr>
        <w:t>Assessment of cerebral pressure autoregulation in humans—a review of measurement methods. Physiological Measurement,</w:t>
      </w:r>
      <w:r>
        <w:rPr>
          <w:rFonts w:cs="Times New Roman" w:ascii="Times New Roman" w:hAnsi="Times New Roman"/>
          <w:sz w:val="24"/>
          <w:szCs w:val="24"/>
          <w:lang w:val="en-US"/>
        </w:rPr>
        <w:t xml:space="preserve"> 19(3), 305–338.</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Sharma, S., Patnaik, R., Sharma, N., &amp; Tiwari, J.P. (2011) </w:t>
      </w:r>
      <w:r>
        <w:rPr>
          <w:rFonts w:cs="Times New Roman" w:ascii="Times New Roman" w:hAnsi="Times New Roman"/>
          <w:i/>
          <w:iCs/>
          <w:sz w:val="24"/>
          <w:szCs w:val="24"/>
          <w:lang w:val="en-US"/>
        </w:rPr>
        <w:t>Simulated annealing-based particle swarm optimization with adaptive jump strategy for modelling of dynamic cerebral pressure autoregulation mechanism</w:t>
      </w:r>
      <w:r>
        <w:rPr>
          <w:rFonts w:cs="Times New Roman" w:ascii="Times New Roman" w:hAnsi="Times New Roman"/>
          <w:sz w:val="24"/>
          <w:szCs w:val="24"/>
          <w:lang w:val="en-US"/>
        </w:rPr>
        <w:t>. Bio-Inspired Computation, Vol. 3 (4) 225–237.</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Tiecks, F., Lam, A., Aaslid, R., &amp; Newell, D. (1995). </w:t>
      </w:r>
      <w:r>
        <w:rPr>
          <w:rFonts w:cs="Times New Roman" w:ascii="Times New Roman" w:hAnsi="Times New Roman"/>
          <w:i/>
          <w:iCs/>
          <w:sz w:val="24"/>
          <w:szCs w:val="24"/>
          <w:lang w:val="en-US"/>
        </w:rPr>
        <w:t>Comparison of Static and Dynamic Cerebral Autoregulation Measurements. American Heart Association</w:t>
      </w:r>
      <w:r>
        <w:rPr>
          <w:rFonts w:cs="Times New Roman" w:ascii="Times New Roman" w:hAnsi="Times New Roman"/>
          <w:sz w:val="24"/>
          <w:szCs w:val="24"/>
          <w:lang w:val="en-US"/>
        </w:rPr>
        <w:t>, 26(6), 1014-1019.</w:t>
      </w:r>
    </w:p>
    <w:p>
      <w:pPr>
        <w:pStyle w:val="Normal"/>
        <w:spacing w:before="0" w:after="160"/>
        <w:ind w:firstLine="1134"/>
        <w:rPr>
          <w:rFonts w:ascii="Times New Roman" w:hAnsi="Times New Roman" w:cs="Times New Roman"/>
          <w:sz w:val="24"/>
          <w:szCs w:val="24"/>
          <w:lang w:val="es-ES"/>
        </w:rPr>
      </w:pPr>
      <w:r>
        <w:rPr>
          <w:rFonts w:cs="Times New Roman" w:ascii="Times New Roman" w:hAnsi="Times New Roman"/>
          <w:sz w:val="24"/>
          <w:szCs w:val="24"/>
        </w:rPr>
        <w:t xml:space="preserve">Vallejos, D. (2017). </w:t>
      </w:r>
      <w:r>
        <w:rPr>
          <w:rFonts w:cs="Times New Roman" w:ascii="Times New Roman" w:hAnsi="Times New Roman"/>
          <w:i/>
          <w:iCs/>
          <w:sz w:val="24"/>
          <w:szCs w:val="24"/>
        </w:rPr>
        <w:t>Optimización multi-objetivo para seleccionar modelos de señales biológicas</w:t>
      </w:r>
      <w:r>
        <w:rPr>
          <w:rFonts w:cs="Times New Roman" w:ascii="Times New Roman" w:hAnsi="Times New Roman"/>
          <w:sz w:val="24"/>
          <w:szCs w:val="24"/>
        </w:rPr>
        <w:t>. Memoria de Título profesional de Ingeniero Civil en Informática, Universidad de Santiago de Chile, Santiago.</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WHO. (2020, Diciembre). World Health Organization. Retrieved Junio 8, 2022, from </w:t>
      </w:r>
      <w:r>
        <w:rPr>
          <w:rFonts w:cs="Times New Roman" w:ascii="Times New Roman" w:hAnsi="Times New Roman"/>
          <w:i/>
          <w:iCs/>
          <w:sz w:val="24"/>
          <w:szCs w:val="24"/>
          <w:lang w:val="en-US"/>
        </w:rPr>
        <w:t>The 10 leading causes of death in the world</w:t>
      </w:r>
      <w:r>
        <w:rPr>
          <w:rFonts w:cs="Times New Roman" w:ascii="Times New Roman" w:hAnsi="Times New Roman"/>
          <w:sz w:val="24"/>
          <w:szCs w:val="24"/>
          <w:lang w:val="en-US"/>
        </w:rPr>
        <w:t xml:space="preserve">, 2000 and 2019: </w:t>
      </w:r>
      <w:hyperlink r:id="rId7">
        <w:r>
          <w:rPr>
            <w:rStyle w:val="EnlacedeInternet"/>
            <w:rFonts w:cs="Times New Roman" w:ascii="Times New Roman" w:hAnsi="Times New Roman"/>
            <w:sz w:val="24"/>
            <w:szCs w:val="24"/>
            <w:lang w:val="en-US"/>
          </w:rPr>
          <w:t>https://goo.gl/m1h1tx</w:t>
        </w:r>
      </w:hyperlink>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s-ES"/>
        </w:rPr>
        <w:t xml:space="preserve">Xia, X., Gui, L. &amp; Zhan, Z. (2018). </w:t>
      </w:r>
      <w:r>
        <w:rPr>
          <w:rFonts w:cs="Times New Roman" w:ascii="Times New Roman" w:hAnsi="Times New Roman"/>
          <w:i/>
          <w:iCs/>
          <w:sz w:val="24"/>
          <w:szCs w:val="24"/>
          <w:lang w:val="en-US"/>
        </w:rPr>
        <w:t>A multi-swarm particle swarm optimization algorithm based on dynamical topology and purposeful detecting</w:t>
      </w:r>
      <w:r>
        <w:rPr>
          <w:rFonts w:cs="Times New Roman" w:ascii="Times New Roman" w:hAnsi="Times New Roman"/>
          <w:sz w:val="24"/>
          <w:szCs w:val="24"/>
          <w:lang w:val="en-US"/>
        </w:rPr>
        <w:t>. Applied Soft Computing 67 (2018) 126-140.</w:t>
      </w:r>
    </w:p>
    <w:p>
      <w:pPr>
        <w:pStyle w:val="Normal"/>
        <w:spacing w:before="0" w:after="160"/>
        <w:ind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Zhang, J., Huang, C., Xu, J. &amp; Lu, J. (2013). </w:t>
      </w:r>
      <w:r>
        <w:rPr>
          <w:rFonts w:cs="Times New Roman" w:ascii="Times New Roman" w:hAnsi="Times New Roman"/>
          <w:i/>
          <w:iCs/>
          <w:sz w:val="24"/>
          <w:szCs w:val="24"/>
          <w:lang w:val="en-US"/>
        </w:rPr>
        <w:t>A novel particle swarm algorithm for multi-objective optimization problem</w:t>
      </w:r>
      <w:r>
        <w:rPr>
          <w:rFonts w:cs="Times New Roman" w:ascii="Times New Roman" w:hAnsi="Times New Roman"/>
          <w:sz w:val="24"/>
          <w:szCs w:val="24"/>
          <w:lang w:val="en-US"/>
        </w:rPr>
        <w:t>. Modelling, Identification and Control, Vol. 18 (4) 380–386.</w:t>
      </w:r>
    </w:p>
    <w:p>
      <w:pPr>
        <w:pStyle w:val="Normal"/>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bCs/>
          <w:sz w:val="28"/>
          <w:szCs w:val="28"/>
        </w:rPr>
      </w:pPr>
      <w:r>
        <w:rPr>
          <w:rFonts w:cs="Times New Roman" w:ascii="Times New Roman" w:hAnsi="Times New Roman"/>
          <w:b/>
          <w:bCs/>
          <w:sz w:val="28"/>
          <w:szCs w:val="28"/>
        </w:rPr>
        <w:t>ANEXOS: GLOSARIO</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tbl>
      <w:tblPr>
        <w:tblStyle w:val="Tablaconcuadrcula"/>
        <w:tblW w:w="8544" w:type="dxa"/>
        <w:jc w:val="left"/>
        <w:tblInd w:w="0" w:type="dxa"/>
        <w:tblCellMar>
          <w:top w:w="0" w:type="dxa"/>
          <w:left w:w="108" w:type="dxa"/>
          <w:bottom w:w="0" w:type="dxa"/>
          <w:right w:w="108" w:type="dxa"/>
        </w:tblCellMar>
        <w:tblLook w:val="04a0" w:noHBand="0" w:noVBand="1" w:firstColumn="1" w:lastRow="0" w:lastColumn="0" w:firstRow="1"/>
      </w:tblPr>
      <w:tblGrid>
        <w:gridCol w:w="1413"/>
        <w:gridCol w:w="7130"/>
      </w:tblGrid>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Autorregulación de la presión sanguínea a nivel cerebral.</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ARI</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Autoregulatory Index. Índice de autorregulación, definido por Aaslid y Tiecks,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FSC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Flujo sanguíneo cerebral. Corresponde al flujo de sangre en los vasos cerebrales.</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mfARI</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lang w:val="en-US"/>
              </w:rPr>
              <w:t xml:space="preserve">Model-Free Auto-regulation Index. </w:t>
            </w:r>
            <w:r>
              <w:rPr>
                <w:rFonts w:eastAsia="" w:cs="Times New Roman" w:ascii="Times New Roman" w:hAnsi="Times New Roman" w:eastAsiaTheme="majorEastAsia"/>
                <w:color w:val="000000" w:themeColor="text1"/>
                <w:sz w:val="24"/>
                <w:szCs w:val="24"/>
              </w:rPr>
              <w:t>Índice autorregulatorio, definido por Chacón, Jara y Panerai. Se utiliza para caracterizar numéricamente la autorregulación cerebral.</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MOPSO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Multi-Objetive Particle Sawrm Optimization, en español optimización multi-objetivo por enjambre de partículas. Método de optimización metaheurística que combina la optmización multi-objetivo con enjambre de partículas, para mejorar sus cualidades </w:t>
            </w:r>
            <w:r>
              <w:rPr>
                <w:rFonts w:cs="Times New Roman" w:ascii="Times New Roman" w:hAnsi="Times New Roman"/>
                <w:sz w:val="24"/>
                <w:szCs w:val="24"/>
              </w:rPr>
              <w:t>(Zhang et al., 2013).</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MSPSO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Multi-Swarm Particle Swarm Optimization, en español optimización por multi enjambre de partículas. Método de optimización que utiliza múltiples enjambres de partículas que cooperan entre si dinámicamente </w:t>
            </w:r>
            <w:r>
              <w:rPr>
                <w:rFonts w:cs="Times New Roman" w:ascii="Times New Roman" w:hAnsi="Times New Roman"/>
                <w:color w:val="auto"/>
                <w:sz w:val="24"/>
                <w:szCs w:val="24"/>
              </w:rPr>
              <w:t>(Xia et al., 2018).</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OCH</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Pr>
                <w:rFonts w:cs="Times New Roman" w:ascii="Times New Roman" w:hAnsi="Times New Roman"/>
                <w:sz w:val="24"/>
                <w:szCs w:val="24"/>
              </w:rPr>
              <w:t>(Hernández et al., 2013).</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OMO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PAM</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Presión sanguínea arterial media.</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PPC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lang w:val="es-ES"/>
              </w:rPr>
              <w:t xml:space="preserve">Presión de perfusión cerebral, corresponde a la diferencia entre la PAM y la PIC </w:t>
            </w:r>
            <w:r>
              <w:rPr>
                <w:rFonts w:cs="Times New Roman" w:ascii="Times New Roman" w:hAnsi="Times New Roman"/>
                <w:sz w:val="24"/>
                <w:szCs w:val="24"/>
              </w:rPr>
              <w:t>(Galindo et al., 2020)</w:t>
            </w:r>
            <w:r>
              <w:rPr>
                <w:rFonts w:eastAsia="" w:cs="Times New Roman" w:ascii="Times New Roman" w:hAnsi="Times New Roman" w:eastAsiaTheme="majorEastAsia"/>
                <w:color w:val="000000" w:themeColor="text1"/>
                <w:sz w:val="24"/>
                <w:szCs w:val="24"/>
                <w:lang w:val="es-ES"/>
              </w:rPr>
              <w:t>.</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PSO</w:t>
            </w:r>
          </w:p>
        </w:tc>
        <w:tc>
          <w:tcPr>
            <w:tcW w:w="7130" w:type="dxa"/>
            <w:tcBorders>
              <w:top w:val="nil"/>
              <w:left w:val="nil"/>
              <w:bottom w:val="nil"/>
              <w:right w:val="nil"/>
            </w:tcBorders>
          </w:tcPr>
          <w:p>
            <w:pPr>
              <w:pStyle w:val="Normal"/>
              <w:rPr>
                <w:rFonts w:ascii="Times New Roman" w:hAnsi="Times New Roman" w:cs="Times New Roman"/>
                <w:sz w:val="24"/>
                <w:szCs w:val="24"/>
              </w:rPr>
            </w:pPr>
            <w:r>
              <w:rPr>
                <w:rFonts w:eastAsia="" w:cs="Times New Roman" w:ascii="Times New Roman" w:hAnsi="Times New Roman" w:eastAsiaTheme="majorEastAsia"/>
                <w:color w:val="000000" w:themeColor="text1"/>
                <w:sz w:val="24"/>
                <w:szCs w:val="24"/>
                <w:lang w:val="es-ES"/>
              </w:rPr>
              <w:t xml:space="preserve">Particle Swarm Optimization, en español optimización por enjambre de partículas. Técnica de optimización inspirada en el movimiento de las partículas en la naturaleza, que utiliza metaheurísticas para ampliar el espacio de búsqueda y encontrar soluciones casi óptimas </w:t>
            </w:r>
            <w:r>
              <w:rPr>
                <w:rFonts w:cs="Times New Roman" w:ascii="Times New Roman" w:hAnsi="Times New Roman"/>
                <w:sz w:val="24"/>
                <w:szCs w:val="24"/>
              </w:rPr>
              <w:t>(Jiménez et al., 2016).</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SA</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Simulated Annealing, en español recocido simulado, algoritmo de búsqueda metaheurística para problemas de optimización global </w:t>
            </w:r>
            <w:r>
              <w:rPr>
                <w:rFonts w:cs="Times New Roman" w:ascii="Times New Roman" w:hAnsi="Times New Roman"/>
                <w:color w:val="auto"/>
                <w:sz w:val="24"/>
                <w:szCs w:val="24"/>
              </w:rPr>
              <w:t>(</w:t>
            </w:r>
            <w:r>
              <w:rPr>
                <w:rFonts w:cs="Times New Roman" w:ascii="Times New Roman" w:hAnsi="Times New Roman"/>
                <w:sz w:val="24"/>
                <w:szCs w:val="24"/>
              </w:rPr>
              <w:t>Sharma et al., 2011</w:t>
            </w:r>
            <w:r>
              <w:rPr>
                <w:rFonts w:cs="Times New Roman" w:ascii="Times New Roman" w:hAnsi="Times New Roman"/>
                <w:color w:val="auto"/>
                <w:sz w:val="24"/>
                <w:szCs w:val="24"/>
              </w:rPr>
              <w:t>)</w:t>
            </w:r>
            <w:r>
              <w:rPr>
                <w:rFonts w:eastAsia="" w:cs="Times New Roman" w:ascii="Times New Roman" w:hAnsi="Times New Roman" w:eastAsiaTheme="majorEastAsia"/>
                <w:color w:val="000000" w:themeColor="text1"/>
                <w:sz w:val="24"/>
                <w:szCs w:val="24"/>
                <w:lang w:val="es-ES"/>
              </w:rPr>
              <w:t>.</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del w:id="142" w:author="JLJ " w:date="2022-06-13T16:48:55Z">
              <w:r>
                <w:rPr>
                  <w:rFonts w:eastAsia="" w:cs="Times New Roman" w:ascii="Times New Roman" w:hAnsi="Times New Roman" w:eastAsiaTheme="majorEastAsia"/>
                  <w:color w:val="000000" w:themeColor="text1"/>
                  <w:sz w:val="24"/>
                  <w:szCs w:val="24"/>
                </w:rPr>
                <w:delText>SAC</w:delText>
              </w:r>
            </w:del>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del w:id="143" w:author="JLJ " w:date="2022-06-13T16:48:55Z">
              <w:r>
                <w:rPr>
                  <w:rFonts w:eastAsia="" w:cs="Times New Roman" w:ascii="Times New Roman" w:hAnsi="Times New Roman" w:eastAsiaTheme="majorEastAsia"/>
                  <w:color w:val="000000" w:themeColor="text1"/>
                  <w:sz w:val="24"/>
                  <w:szCs w:val="24"/>
                  <w:lang w:val="es-ES"/>
                </w:rPr>
                <w:delText>Sistema de Autorregulación Cerebral.</w:delText>
              </w:r>
            </w:del>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SAPSO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Simulated Annealing-based Particle Swarm Optimization, en español optimización por enjambre de partículas basada en recocido simulado. Algoritmo híbrido que combina SA con PSO, donde SA disminuye las desventajas de PSO </w:t>
            </w:r>
            <w:r>
              <w:rPr>
                <w:rFonts w:cs="Times New Roman" w:ascii="Times New Roman" w:hAnsi="Times New Roman"/>
                <w:color w:val="auto"/>
                <w:sz w:val="24"/>
                <w:szCs w:val="24"/>
              </w:rPr>
              <w:t>(</w:t>
            </w:r>
            <w:r>
              <w:rPr>
                <w:rFonts w:cs="Times New Roman" w:ascii="Times New Roman" w:hAnsi="Times New Roman"/>
                <w:sz w:val="24"/>
                <w:szCs w:val="24"/>
              </w:rPr>
              <w:t>Sharma et al., 2011</w:t>
            </w:r>
            <w:r>
              <w:rPr>
                <w:rFonts w:cs="Times New Roman" w:ascii="Times New Roman" w:hAnsi="Times New Roman"/>
                <w:color w:val="auto"/>
                <w:sz w:val="24"/>
                <w:szCs w:val="24"/>
              </w:rPr>
              <w:t>)</w:t>
            </w:r>
            <w:r>
              <w:rPr>
                <w:rFonts w:eastAsia="" w:cs="Times New Roman" w:ascii="Times New Roman" w:hAnsi="Times New Roman" w:eastAsiaTheme="majorEastAsia"/>
                <w:color w:val="000000" w:themeColor="text1"/>
                <w:sz w:val="24"/>
                <w:szCs w:val="24"/>
                <w:lang w:val="es-ES"/>
              </w:rPr>
              <w:t>.</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SVM</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Support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VEP</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Variaciones espontáneas de presión, corresponde al estado de relajación del sujeto.</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VFSC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Velocidad de flujo sanguíneo cerebral.</w:t>
            </w:r>
          </w:p>
        </w:tc>
      </w:tr>
    </w:tbl>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eastAsia="" w:cs="" w:cstheme="majorBidi" w:eastAsiaTheme="majorEastAsia"/>
          <w:color w:val="000000" w:themeColor="text1"/>
          <w:sz w:val="32"/>
          <w:szCs w:val="32"/>
        </w:rPr>
      </w:pPr>
      <w:r>
        <w:rPr/>
      </w:r>
    </w:p>
    <w:sectPr>
      <w:footerReference w:type="default" r:id="rId8"/>
      <w:type w:val="nextPage"/>
      <w:pgSz w:w="12240" w:h="15840"/>
      <w:pgMar w:left="2268" w:right="1418" w:header="0" w:top="2268" w:footer="709" w:bottom="1418"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J " w:date="2022-06-13T12:01:12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Mejor evitar “sistema”</w:t>
      </w:r>
    </w:p>
  </w:comment>
  <w:comment w:id="1" w:author="JLJ " w:date="2022-06-13T12:01:37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¿de quién?</w:t>
      </w:r>
    </w:p>
  </w:comment>
  <w:comment w:id="2" w:author="JLJ " w:date="2022-06-13T12:20:34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w:t>
      </w:r>
    </w:p>
  </w:comment>
  <w:comment w:id="3" w:author="JLJ " w:date="2022-06-13T12:21:11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Habría que decir brevemente qué son</w:t>
      </w:r>
    </w:p>
  </w:comment>
  <w:comment w:id="4" w:author="JLJ " w:date="2022-06-13T12:23:13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No es correcto… la liberación de modelos en los muslos son los invasivos (en el contexto Usach)</w:t>
      </w:r>
    </w:p>
  </w:comment>
  <w:comment w:id="5" w:author="JLJ " w:date="2022-06-13T12:24:36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Se define solo una vez</w:t>
      </w:r>
    </w:p>
  </w:comment>
  <w:comment w:id="6" w:author="JLJ " w:date="2022-06-13T18:23:35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s-CL"/>
        </w:rPr>
        <w:t>Muy textual; use descripciones propias</w:t>
      </w:r>
    </w:p>
  </w:comment>
  <w:comment w:id="7" w:author="JLJ " w:date="2022-06-13T16:28:24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Esta algo enredado, no me queda muy claro</w:t>
      </w:r>
    </w:p>
  </w:comment>
  <w:comment w:id="8" w:author="JLJ " w:date="2022-06-13T16:48:25Z" w:initials="J">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L" w:bidi="ar-SA" w:eastAsia="en-US"/>
        </w:rPr>
        <w:t>No es directa el mapeo con la metodología descrita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3832395"/>
    </w:sdtPr>
    <w:sdtContent>
      <w:p>
        <w:pPr>
          <w:pStyle w:val="Piedepgina"/>
          <w:jc w:val="right"/>
          <w:rPr/>
        </w:pPr>
        <w:r>
          <w:rPr/>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28601778"/>
    </w:sdtPr>
    <w:sdtContent>
      <w:p>
        <w:pPr>
          <w:pStyle w:val="Piedepgina"/>
          <w:jc w:val="right"/>
          <w:rPr/>
        </w:pPr>
        <w:r>
          <w:rPr/>
          <w:fldChar w:fldCharType="begin"/>
        </w:r>
        <w:r>
          <w:rPr/>
          <w:instrText> PAGE </w:instrText>
        </w:r>
        <w:r>
          <w:rPr/>
          <w:fldChar w:fldCharType="separate"/>
        </w:r>
        <w:r>
          <w:rPr/>
          <w:t>17</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2345" w:hanging="360"/>
      </w:pPr>
      <w:rPr>
        <w:sz w:val="28"/>
        <w:szCs w:val="28"/>
        <w:rFonts w:ascii="Times New Roman" w:hAnsi="Times New Roman" w:eastAsia="" w:cs="Times New Roman"/>
      </w:rPr>
    </w:lvl>
    <w:lvl w:ilvl="1">
      <w:start w:val="1"/>
      <w:pStyle w:val="Ttulo2"/>
      <w:numFmt w:val="decimal"/>
      <w:lvlText w:val="%1.%2."/>
      <w:lvlJc w:val="left"/>
      <w:pPr>
        <w:tabs>
          <w:tab w:val="num" w:pos="0"/>
        </w:tabs>
        <w:ind w:left="432" w:hanging="432"/>
      </w:pPr>
      <w:rPr>
        <w:sz w:val="24"/>
        <w:szCs w:val="24"/>
        <w:rFonts w:ascii="Times New Roman" w:hAnsi="Times New Roman" w:cs="Times New Roman"/>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2345" w:hanging="360"/>
      </w:pPr>
      <w:rPr>
        <w:sz w:val="28"/>
        <w:szCs w:val="28"/>
        <w:rFonts w:eastAsia="" w:cs="Times New Roman"/>
      </w:rPr>
    </w:lvl>
    <w:lvl w:ilvl="1">
      <w:start w:val="1"/>
      <w:numFmt w:val="decimal"/>
      <w:lvlText w:val="%1.%2."/>
      <w:lvlJc w:val="left"/>
      <w:pPr>
        <w:tabs>
          <w:tab w:val="num" w:pos="0"/>
        </w:tabs>
        <w:ind w:left="432" w:hanging="432"/>
      </w:pPr>
      <w:rPr>
        <w:sz w:val="24"/>
        <w:szCs w:val="24"/>
        <w:rFonts w:cs="Times New Roman"/>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854" w:hanging="360"/>
      </w:pPr>
    </w:lvl>
    <w:lvl w:ilvl="1">
      <w:start w:val="2"/>
      <w:numFmt w:val="decimal"/>
      <w:lvlText w:val="%1.%2."/>
      <w:lvlJc w:val="left"/>
      <w:pPr>
        <w:tabs>
          <w:tab w:val="num" w:pos="0"/>
        </w:tabs>
        <w:ind w:left="2034" w:hanging="540"/>
      </w:pPr>
    </w:lvl>
    <w:lvl w:ilvl="2">
      <w:start w:val="2"/>
      <w:numFmt w:val="decimal"/>
      <w:lvlText w:val="%1.%2.%3."/>
      <w:lvlJc w:val="left"/>
      <w:pPr>
        <w:tabs>
          <w:tab w:val="num" w:pos="0"/>
        </w:tabs>
        <w:ind w:left="2214" w:hanging="720"/>
      </w:pPr>
    </w:lvl>
    <w:lvl w:ilvl="3">
      <w:start w:val="1"/>
      <w:numFmt w:val="decimal"/>
      <w:lvlText w:val="%1.%2.%3.%4."/>
      <w:lvlJc w:val="left"/>
      <w:pPr>
        <w:tabs>
          <w:tab w:val="num" w:pos="0"/>
        </w:tabs>
        <w:ind w:left="2214" w:hanging="720"/>
      </w:pPr>
    </w:lvl>
    <w:lvl w:ilvl="4">
      <w:start w:val="1"/>
      <w:numFmt w:val="decimal"/>
      <w:lvlText w:val="%1.%2.%3.%4.%5."/>
      <w:lvlJc w:val="left"/>
      <w:pPr>
        <w:tabs>
          <w:tab w:val="num" w:pos="0"/>
        </w:tabs>
        <w:ind w:left="2574" w:hanging="1080"/>
      </w:pPr>
    </w:lvl>
    <w:lvl w:ilvl="5">
      <w:start w:val="1"/>
      <w:numFmt w:val="decimal"/>
      <w:lvlText w:val="%1.%2.%3.%4.%5.%6."/>
      <w:lvlJc w:val="left"/>
      <w:pPr>
        <w:tabs>
          <w:tab w:val="num" w:pos="0"/>
        </w:tabs>
        <w:ind w:left="2574" w:hanging="1080"/>
      </w:pPr>
    </w:lvl>
    <w:lvl w:ilvl="6">
      <w:start w:val="1"/>
      <w:numFmt w:val="decimal"/>
      <w:lvlText w:val="%1.%2.%3.%4.%5.%6.%7."/>
      <w:lvlJc w:val="left"/>
      <w:pPr>
        <w:tabs>
          <w:tab w:val="num" w:pos="0"/>
        </w:tabs>
        <w:ind w:left="2934" w:hanging="1440"/>
      </w:pPr>
    </w:lvl>
    <w:lvl w:ilvl="7">
      <w:start w:val="1"/>
      <w:numFmt w:val="decimal"/>
      <w:lvlText w:val="%1.%2.%3.%4.%5.%6.%7.%8."/>
      <w:lvlJc w:val="left"/>
      <w:pPr>
        <w:tabs>
          <w:tab w:val="num" w:pos="0"/>
        </w:tabs>
        <w:ind w:left="2934" w:hanging="1440"/>
      </w:pPr>
    </w:lvl>
    <w:lvl w:ilvl="8">
      <w:start w:val="1"/>
      <w:numFmt w:val="decimal"/>
      <w:lvlText w:val="%1.%2.%3.%4.%5.%6.%7.%8.%9."/>
      <w:lvlJc w:val="left"/>
      <w:pPr>
        <w:tabs>
          <w:tab w:val="num" w:pos="0"/>
        </w:tabs>
        <w:ind w:left="3294" w:hanging="1800"/>
      </w:pPr>
    </w:lvl>
  </w:abstractNum>
  <w:abstractNum w:abstractNumId="4">
    <w:lvl w:ilvl="0">
      <w:start w:val="1"/>
      <w:numFmt w:val="decimal"/>
      <w:lvlText w:val="%1."/>
      <w:lvlJc w:val="left"/>
      <w:pPr>
        <w:tabs>
          <w:tab w:val="num" w:pos="0"/>
        </w:tabs>
        <w:ind w:left="1854" w:hanging="360"/>
      </w:pPr>
      <w:rPr>
        <w:sz w:val="24"/>
        <w:b w:val="false"/>
        <w:szCs w:val="24"/>
        <w:bCs w:val="false"/>
      </w:rPr>
    </w:lvl>
    <w:lvl w:ilvl="1">
      <w:start w:val="1"/>
      <w:numFmt w:val="lowerLetter"/>
      <w:lvlText w:val="%2."/>
      <w:lvlJc w:val="left"/>
      <w:pPr>
        <w:tabs>
          <w:tab w:val="num" w:pos="0"/>
        </w:tabs>
        <w:ind w:left="2574" w:hanging="360"/>
      </w:pPr>
      <w:rPr>
        <w:sz w:val="24"/>
        <w:b w:val="false"/>
        <w:szCs w:val="24"/>
        <w:bCs w:val="false"/>
      </w:r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5">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5ad"/>
    <w:pPr>
      <w:widowControl/>
      <w:suppressAutoHyphens w:val="true"/>
      <w:bidi w:val="0"/>
      <w:spacing w:lineRule="auto" w:line="360" w:before="0" w:after="0"/>
      <w:jc w:val="both"/>
    </w:pPr>
    <w:rPr>
      <w:rFonts w:ascii="Arial" w:hAnsi="Arial" w:eastAsia="Times New Roman" w:cs="Arial"/>
      <w:color w:val="000000"/>
      <w:kern w:val="0"/>
      <w:sz w:val="20"/>
      <w:szCs w:val="20"/>
      <w:lang w:val="es-CL" w:eastAsia="en-US" w:bidi="ar-SA"/>
    </w:rPr>
  </w:style>
  <w:style w:type="paragraph" w:styleId="Ttulo1">
    <w:name w:val="Heading 1"/>
    <w:basedOn w:val="Normal"/>
    <w:next w:val="Normal"/>
    <w:link w:val="Ttulo1Car"/>
    <w:uiPriority w:val="9"/>
    <w:qFormat/>
    <w:rsid w:val="00ab580e"/>
    <w:pPr>
      <w:keepNext w:val="true"/>
      <w:keepLines/>
      <w:numPr>
        <w:ilvl w:val="0"/>
        <w:numId w:val="1"/>
      </w:numPr>
      <w:spacing w:before="240" w:after="0"/>
      <w:ind w:left="360" w:hanging="0"/>
      <w:outlineLvl w:val="0"/>
    </w:pPr>
    <w:rPr>
      <w:rFonts w:eastAsia="" w:cs="" w:cstheme="majorBidi" w:eastAsiaTheme="majorEastAsia"/>
      <w:b/>
      <w:color w:val="000000" w:themeColor="text1"/>
      <w:sz w:val="32"/>
      <w:szCs w:val="32"/>
    </w:rPr>
  </w:style>
  <w:style w:type="paragraph" w:styleId="Ttulo2">
    <w:name w:val="Heading 2"/>
    <w:basedOn w:val="Ttulo1"/>
    <w:next w:val="Normal"/>
    <w:link w:val="Ttulo2Car"/>
    <w:uiPriority w:val="9"/>
    <w:unhideWhenUsed/>
    <w:qFormat/>
    <w:rsid w:val="00ab580e"/>
    <w:pPr>
      <w:numPr>
        <w:ilvl w:val="1"/>
        <w:numId w:val="1"/>
      </w:numPr>
      <w:outlineLvl w:val="1"/>
    </w:pPr>
    <w:rPr>
      <w:sz w:val="28"/>
    </w:rPr>
  </w:style>
  <w:style w:type="paragraph" w:styleId="Ttulo3">
    <w:name w:val="Heading 3"/>
    <w:basedOn w:val="Normal"/>
    <w:next w:val="Normal"/>
    <w:link w:val="Ttulo3Car"/>
    <w:uiPriority w:val="9"/>
    <w:unhideWhenUsed/>
    <w:qFormat/>
    <w:rsid w:val="006b45a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451d"/>
    <w:rPr/>
  </w:style>
  <w:style w:type="character" w:styleId="PiedepginaCar" w:customStyle="1">
    <w:name w:val="Pie de página Car"/>
    <w:basedOn w:val="DefaultParagraphFont"/>
    <w:link w:val="Piedepgina"/>
    <w:uiPriority w:val="99"/>
    <w:qFormat/>
    <w:rsid w:val="00e9451d"/>
    <w:rPr/>
  </w:style>
  <w:style w:type="character" w:styleId="EnlacedeInternet">
    <w:name w:val="Enlace de Internet"/>
    <w:basedOn w:val="DefaultParagraphFont"/>
    <w:uiPriority w:val="99"/>
    <w:unhideWhenUsed/>
    <w:rsid w:val="003b491c"/>
    <w:rPr>
      <w:color w:val="0563C1" w:themeColor="hyperlink"/>
      <w:u w:val="single"/>
    </w:rPr>
  </w:style>
  <w:style w:type="character" w:styleId="Ttulo1Car" w:customStyle="1">
    <w:name w:val="Título 1 Car"/>
    <w:basedOn w:val="DefaultParagraphFont"/>
    <w:link w:val="Ttulo1"/>
    <w:uiPriority w:val="9"/>
    <w:qFormat/>
    <w:rsid w:val="00ab580e"/>
    <w:rPr>
      <w:rFonts w:ascii="Arial" w:hAnsi="Arial" w:eastAsia="" w:cs="" w:cstheme="majorBidi" w:eastAsiaTheme="majorEastAsia"/>
      <w:b/>
      <w:color w:val="000000" w:themeColor="text1"/>
      <w:sz w:val="32"/>
      <w:szCs w:val="32"/>
      <w:lang w:val="es-CL"/>
    </w:rPr>
  </w:style>
  <w:style w:type="character" w:styleId="TextonotaalfinalCar" w:customStyle="1">
    <w:name w:val="Texto nota al final Car"/>
    <w:basedOn w:val="DefaultParagraphFont"/>
    <w:link w:val="Textonotaalfinal"/>
    <w:uiPriority w:val="99"/>
    <w:semiHidden/>
    <w:qFormat/>
    <w:rsid w:val="00f716fa"/>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f716fa"/>
    <w:rPr>
      <w:vertAlign w:val="superscript"/>
    </w:rPr>
  </w:style>
  <w:style w:type="character" w:styleId="TextonotapieCar" w:customStyle="1">
    <w:name w:val="Texto nota pie Car"/>
    <w:basedOn w:val="DefaultParagraphFont"/>
    <w:link w:val="Textonotapie"/>
    <w:uiPriority w:val="99"/>
    <w:semiHidden/>
    <w:qFormat/>
    <w:rsid w:val="00f716fa"/>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f716fa"/>
    <w:rPr>
      <w:vertAlign w:val="superscript"/>
    </w:rPr>
  </w:style>
  <w:style w:type="character" w:styleId="Ttulo2Car" w:customStyle="1">
    <w:name w:val="Título 2 Car"/>
    <w:basedOn w:val="DefaultParagraphFont"/>
    <w:link w:val="Ttulo2"/>
    <w:uiPriority w:val="9"/>
    <w:qFormat/>
    <w:rsid w:val="00ab580e"/>
    <w:rPr>
      <w:rFonts w:ascii="Arial" w:hAnsi="Arial" w:eastAsia="" w:cs="" w:cstheme="majorBidi" w:eastAsiaTheme="majorEastAsia"/>
      <w:b/>
      <w:color w:val="000000" w:themeColor="text1"/>
      <w:sz w:val="28"/>
      <w:szCs w:val="32"/>
      <w:lang w:val="es-CL"/>
    </w:rPr>
  </w:style>
  <w:style w:type="character" w:styleId="Ttulo3Car" w:customStyle="1">
    <w:name w:val="Título 3 Car"/>
    <w:basedOn w:val="DefaultParagraphFont"/>
    <w:link w:val="Ttulo3"/>
    <w:uiPriority w:val="9"/>
    <w:qFormat/>
    <w:rsid w:val="006b45ad"/>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6b45ad"/>
    <w:rPr>
      <w:rFonts w:ascii="Calibri Light" w:hAnsi="Calibri Light" w:eastAsia="" w:cs="" w:asciiTheme="majorHAnsi" w:cstheme="majorBidi" w:eastAsiaTheme="majorEastAsia" w:hAnsiTheme="majorHAnsi"/>
      <w:i/>
      <w:iCs/>
      <w:color w:val="2E74B5" w:themeColor="accent1" w:themeShade="bf"/>
    </w:rPr>
  </w:style>
  <w:style w:type="character" w:styleId="TextodegloboCar" w:customStyle="1">
    <w:name w:val="Texto de globo Car"/>
    <w:basedOn w:val="DefaultParagraphFont"/>
    <w:link w:val="Textodeglobo"/>
    <w:uiPriority w:val="99"/>
    <w:semiHidden/>
    <w:qFormat/>
    <w:rsid w:val="000f388b"/>
    <w:rPr>
      <w:rFonts w:ascii="Segoe UI" w:hAnsi="Segoe UI" w:eastAsia="Times New Roman" w:cs="Segoe UI"/>
      <w:color w:val="000000"/>
      <w:sz w:val="18"/>
      <w:szCs w:val="18"/>
      <w:lang w:val="es-CL"/>
    </w:rPr>
  </w:style>
  <w:style w:type="character" w:styleId="BookTitle">
    <w:name w:val="Book Title"/>
    <w:basedOn w:val="DefaultParagraphFont"/>
    <w:uiPriority w:val="33"/>
    <w:qFormat/>
    <w:rsid w:val="00ab580e"/>
    <w:rPr>
      <w:b/>
      <w:bCs/>
      <w:i/>
      <w:iCs/>
      <w:spacing w:val="5"/>
    </w:rPr>
  </w:style>
  <w:style w:type="character" w:styleId="TtuloCar" w:customStyle="1">
    <w:name w:val="Título Car"/>
    <w:basedOn w:val="DefaultParagraphFont"/>
    <w:link w:val="Ttulo"/>
    <w:uiPriority w:val="10"/>
    <w:qFormat/>
    <w:rsid w:val="00ab580e"/>
    <w:rPr>
      <w:rFonts w:ascii="Arial" w:hAnsi="Arial" w:eastAsia="" w:cs="Arial" w:eastAsiaTheme="majorEastAsia"/>
      <w:b/>
      <w:spacing w:val="-10"/>
      <w:kern w:val="2"/>
      <w:sz w:val="32"/>
      <w:szCs w:val="32"/>
      <w:lang w:val="es-CL"/>
    </w:rPr>
  </w:style>
  <w:style w:type="character" w:styleId="UnresolvedMention">
    <w:name w:val="Unresolved Mention"/>
    <w:basedOn w:val="DefaultParagraphFont"/>
    <w:uiPriority w:val="99"/>
    <w:semiHidden/>
    <w:unhideWhenUsed/>
    <w:qFormat/>
    <w:rsid w:val="00b21ed2"/>
    <w:rPr>
      <w:color w:val="605E5C"/>
      <w:shd w:fill="E1DFDD" w:val="clear"/>
    </w:rPr>
  </w:style>
  <w:style w:type="character" w:styleId="Annotationreference">
    <w:name w:val="annotation reference"/>
    <w:basedOn w:val="DefaultParagraphFont"/>
    <w:uiPriority w:val="99"/>
    <w:semiHidden/>
    <w:unhideWhenUsed/>
    <w:qFormat/>
    <w:rsid w:val="00d639d5"/>
    <w:rPr>
      <w:sz w:val="16"/>
      <w:szCs w:val="16"/>
    </w:rPr>
  </w:style>
  <w:style w:type="character" w:styleId="TextocomentarioCar" w:customStyle="1">
    <w:name w:val="Texto comentario Car"/>
    <w:basedOn w:val="DefaultParagraphFont"/>
    <w:link w:val="Textocomentario"/>
    <w:uiPriority w:val="99"/>
    <w:semiHidden/>
    <w:qFormat/>
    <w:rsid w:val="00d639d5"/>
    <w:rPr>
      <w:rFonts w:ascii="Arial" w:hAnsi="Arial" w:eastAsia="Times New Roman" w:cs="Arial"/>
      <w:color w:val="000000"/>
      <w:sz w:val="20"/>
      <w:szCs w:val="20"/>
      <w:lang w:val="es-CL"/>
    </w:rPr>
  </w:style>
  <w:style w:type="character" w:styleId="AsuntodelcomentarioCar" w:customStyle="1">
    <w:name w:val="Asunto del comentario Car"/>
    <w:basedOn w:val="TextocomentarioCar"/>
    <w:link w:val="Asuntodelcomentario"/>
    <w:uiPriority w:val="99"/>
    <w:semiHidden/>
    <w:qFormat/>
    <w:rsid w:val="00d639d5"/>
    <w:rPr>
      <w:rFonts w:ascii="Arial" w:hAnsi="Arial" w:eastAsia="Times New Roman" w:cs="Arial"/>
      <w:b/>
      <w:bCs/>
      <w:color w:val="000000"/>
      <w:sz w:val="20"/>
      <w:szCs w:val="20"/>
      <w:lang w:val="es-CL"/>
    </w:rPr>
  </w:style>
  <w:style w:type="character" w:styleId="SubttuloCar" w:customStyle="1">
    <w:name w:val="Subtítulo Car"/>
    <w:basedOn w:val="DefaultParagraphFont"/>
    <w:link w:val="Subttulo"/>
    <w:uiPriority w:val="11"/>
    <w:qFormat/>
    <w:rsid w:val="00340d11"/>
    <w:rPr>
      <w:rFonts w:eastAsia="" w:eastAsiaTheme="minorEastAsia"/>
      <w:color w:val="5A5A5A" w:themeColor="text1" w:themeTint="a5"/>
      <w:spacing w:val="15"/>
      <w:lang w:val="es-CL"/>
    </w:rPr>
  </w:style>
  <w:style w:type="character" w:styleId="EnlacedeInternetvisitado">
    <w:name w:val="Enlace de Internet visitado"/>
    <w:basedOn w:val="DefaultParagraphFont"/>
    <w:uiPriority w:val="99"/>
    <w:semiHidden/>
    <w:unhideWhenUsed/>
    <w:rsid w:val="00832ede"/>
    <w:rPr>
      <w:color w:val="954F72" w:themeColor="followedHyperlink"/>
      <w:u w:val="single"/>
    </w:rPr>
  </w:style>
  <w:style w:type="character" w:styleId="Caracteresdenotafinal">
    <w:name w:val="Caracteres de nota final"/>
    <w:qForma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9451d"/>
    <w:pPr>
      <w:tabs>
        <w:tab w:val="clear" w:pos="720"/>
        <w:tab w:val="center" w:pos="4419" w:leader="none"/>
        <w:tab w:val="right" w:pos="8838" w:leader="none"/>
      </w:tabs>
      <w:spacing w:lineRule="auto" w:line="240"/>
    </w:pPr>
    <w:rPr/>
  </w:style>
  <w:style w:type="paragraph" w:styleId="Piedepgina">
    <w:name w:val="Footer"/>
    <w:basedOn w:val="Normal"/>
    <w:link w:val="PiedepginaCar"/>
    <w:uiPriority w:val="99"/>
    <w:unhideWhenUsed/>
    <w:rsid w:val="00e9451d"/>
    <w:pPr>
      <w:tabs>
        <w:tab w:val="clear" w:pos="720"/>
        <w:tab w:val="center" w:pos="4419" w:leader="none"/>
        <w:tab w:val="right" w:pos="8838" w:leader="none"/>
      </w:tabs>
      <w:spacing w:lineRule="auto" w:line="240"/>
    </w:pPr>
    <w:rPr/>
  </w:style>
  <w:style w:type="paragraph" w:styleId="ListParagraph">
    <w:name w:val="List Paragraph"/>
    <w:basedOn w:val="Normal"/>
    <w:uiPriority w:val="34"/>
    <w:qFormat/>
    <w:rsid w:val="003b491c"/>
    <w:pPr>
      <w:spacing w:before="0" w:after="0"/>
      <w:ind w:left="720" w:hanging="0"/>
      <w:contextualSpacing/>
    </w:pPr>
    <w:rPr/>
  </w:style>
  <w:style w:type="paragraph" w:styleId="Notafinal">
    <w:name w:val="Endnote Text"/>
    <w:basedOn w:val="Normal"/>
    <w:link w:val="TextonotaalfinalCar"/>
    <w:uiPriority w:val="99"/>
    <w:semiHidden/>
    <w:unhideWhenUsed/>
    <w:rsid w:val="00f716fa"/>
    <w:pPr>
      <w:spacing w:lineRule="auto" w:line="240"/>
    </w:pPr>
    <w:rPr/>
  </w:style>
  <w:style w:type="paragraph" w:styleId="Notaalpie">
    <w:name w:val="Footnote Text"/>
    <w:basedOn w:val="Normal"/>
    <w:link w:val="TextonotapieCar"/>
    <w:uiPriority w:val="99"/>
    <w:semiHidden/>
    <w:unhideWhenUsed/>
    <w:rsid w:val="00f716fa"/>
    <w:pPr>
      <w:spacing w:lineRule="auto" w:line="240"/>
    </w:pPr>
    <w:rPr/>
  </w:style>
  <w:style w:type="paragraph" w:styleId="TOCHeading">
    <w:name w:val="TOC Heading"/>
    <w:basedOn w:val="Ttulo1"/>
    <w:next w:val="Normal"/>
    <w:uiPriority w:val="39"/>
    <w:unhideWhenUsed/>
    <w:qFormat/>
    <w:rsid w:val="00f3575f"/>
    <w:pPr>
      <w:numPr>
        <w:ilvl w:val="0"/>
        <w:numId w:val="0"/>
      </w:numPr>
      <w:ind w:left="360" w:hanging="0"/>
    </w:pPr>
    <w:rPr>
      <w:rFonts w:ascii="Calibri Light" w:hAnsi="Calibri Light" w:asciiTheme="majorHAnsi" w:hAnsiTheme="majorHAnsi"/>
      <w:color w:val="2E74B5" w:themeColor="accent1" w:themeShade="bf"/>
    </w:rPr>
  </w:style>
  <w:style w:type="paragraph" w:styleId="Sumario1">
    <w:name w:val="TOC 1"/>
    <w:basedOn w:val="Normal"/>
    <w:next w:val="Normal"/>
    <w:autoRedefine/>
    <w:uiPriority w:val="39"/>
    <w:unhideWhenUsed/>
    <w:rsid w:val="00244b29"/>
    <w:pPr>
      <w:tabs>
        <w:tab w:val="clear" w:pos="720"/>
        <w:tab w:val="left" w:pos="400" w:leader="none"/>
        <w:tab w:val="right" w:pos="8828" w:leader="dot"/>
      </w:tabs>
      <w:spacing w:before="0" w:after="100"/>
    </w:pPr>
    <w:rPr>
      <w:rFonts w:ascii="Times New Roman" w:hAnsi="Times New Roman" w:cs="Times New Roman"/>
      <w:sz w:val="24"/>
      <w:szCs w:val="24"/>
    </w:rPr>
  </w:style>
  <w:style w:type="paragraph" w:styleId="Bibliography">
    <w:name w:val="Bibliography"/>
    <w:basedOn w:val="Normal"/>
    <w:next w:val="Normal"/>
    <w:uiPriority w:val="37"/>
    <w:unhideWhenUsed/>
    <w:qFormat/>
    <w:rsid w:val="0059762c"/>
    <w:pPr/>
    <w:rPr/>
  </w:style>
  <w:style w:type="paragraph" w:styleId="Sumario2">
    <w:name w:val="TOC 2"/>
    <w:basedOn w:val="Normal"/>
    <w:next w:val="Normal"/>
    <w:autoRedefine/>
    <w:uiPriority w:val="39"/>
    <w:unhideWhenUsed/>
    <w:rsid w:val="00c33ed2"/>
    <w:pPr>
      <w:spacing w:before="0" w:after="100"/>
      <w:ind w:left="200" w:hanging="0"/>
    </w:pPr>
    <w:rPr/>
  </w:style>
  <w:style w:type="paragraph" w:styleId="Sumario3">
    <w:name w:val="TOC 3"/>
    <w:basedOn w:val="Normal"/>
    <w:next w:val="Normal"/>
    <w:autoRedefine/>
    <w:uiPriority w:val="39"/>
    <w:unhideWhenUsed/>
    <w:rsid w:val="00c33ed2"/>
    <w:pPr>
      <w:spacing w:before="0" w:after="100"/>
      <w:ind w:left="400" w:hanging="0"/>
    </w:pPr>
    <w:rPr/>
  </w:style>
  <w:style w:type="paragraph" w:styleId="BalloonText">
    <w:name w:val="Balloon Text"/>
    <w:basedOn w:val="Normal"/>
    <w:link w:val="TextodegloboCar"/>
    <w:uiPriority w:val="99"/>
    <w:semiHidden/>
    <w:unhideWhenUsed/>
    <w:qFormat/>
    <w:rsid w:val="000f388b"/>
    <w:pPr>
      <w:spacing w:lineRule="auto" w:line="240"/>
    </w:pPr>
    <w:rPr>
      <w:rFonts w:ascii="Segoe UI" w:hAnsi="Segoe UI" w:cs="Segoe UI"/>
      <w:sz w:val="18"/>
      <w:szCs w:val="18"/>
    </w:rPr>
  </w:style>
  <w:style w:type="paragraph" w:styleId="Tabla" w:customStyle="1">
    <w:name w:val="Tabla"/>
    <w:basedOn w:val="Normal"/>
    <w:qFormat/>
    <w:rsid w:val="002d50af"/>
    <w:pPr/>
    <w:rPr/>
  </w:style>
  <w:style w:type="paragraph" w:styleId="Tableoffigures">
    <w:name w:val="table of figures"/>
    <w:basedOn w:val="Normal"/>
    <w:next w:val="Normal"/>
    <w:uiPriority w:val="99"/>
    <w:unhideWhenUsed/>
    <w:qFormat/>
    <w:rsid w:val="002d50af"/>
    <w:pPr/>
    <w:rPr/>
  </w:style>
  <w:style w:type="paragraph" w:styleId="Caption">
    <w:name w:val="caption"/>
    <w:basedOn w:val="Normal"/>
    <w:next w:val="Normal"/>
    <w:uiPriority w:val="35"/>
    <w:unhideWhenUsed/>
    <w:qFormat/>
    <w:rsid w:val="00a00ed8"/>
    <w:pPr>
      <w:spacing w:lineRule="auto" w:line="240" w:before="0" w:after="200"/>
    </w:pPr>
    <w:rPr>
      <w:iCs/>
      <w:color w:val="000000" w:themeColor="text1"/>
      <w:szCs w:val="18"/>
    </w:rPr>
  </w:style>
  <w:style w:type="paragraph" w:styleId="Ttulogeneral">
    <w:name w:val="Title"/>
    <w:basedOn w:val="Normal"/>
    <w:next w:val="Normal"/>
    <w:link w:val="TtuloCar"/>
    <w:uiPriority w:val="10"/>
    <w:qFormat/>
    <w:rsid w:val="00ab580e"/>
    <w:pPr>
      <w:spacing w:lineRule="auto" w:line="240" w:before="0" w:after="0"/>
      <w:contextualSpacing/>
    </w:pPr>
    <w:rPr>
      <w:rFonts w:eastAsia="" w:eastAsiaTheme="majorEastAsia"/>
      <w:b/>
      <w:color w:val="auto"/>
      <w:spacing w:val="-10"/>
      <w:kern w:val="2"/>
      <w:sz w:val="32"/>
      <w:szCs w:val="32"/>
    </w:rPr>
  </w:style>
  <w:style w:type="paragraph" w:styleId="Annotationtext">
    <w:name w:val="annotation text"/>
    <w:basedOn w:val="Normal"/>
    <w:link w:val="TextocomentarioCar"/>
    <w:uiPriority w:val="99"/>
    <w:semiHidden/>
    <w:unhideWhenUsed/>
    <w:qFormat/>
    <w:rsid w:val="00d639d5"/>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d639d5"/>
    <w:pPr/>
    <w:rPr>
      <w:b/>
      <w:bCs/>
    </w:rPr>
  </w:style>
  <w:style w:type="paragraph" w:styleId="Subttulo">
    <w:name w:val="Subtitle"/>
    <w:basedOn w:val="Normal"/>
    <w:next w:val="Normal"/>
    <w:link w:val="SubttuloCar"/>
    <w:uiPriority w:val="11"/>
    <w:qFormat/>
    <w:rsid w:val="00340d11"/>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normal1">
    <w:name w:val="Plain Table 1"/>
    <w:basedOn w:val="Tablanormal"/>
    <w:uiPriority w:val="41"/>
    <w:rsid w:val="002d50a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8b2b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jamin.jorquera@usach.cl" TargetMode="External"/><Relationship Id="rId3" Type="http://schemas.openxmlformats.org/officeDocument/2006/relationships/hyperlink" Target="mailto:benjamin.jorquera@usach.cl" TargetMode="External"/><Relationship Id="rId4" Type="http://schemas.openxmlformats.org/officeDocument/2006/relationships/footer" Target="footer1.xml"/><Relationship Id="rId5" Type="http://schemas.openxmlformats.org/officeDocument/2006/relationships/image" Target="media/image1.wmf"/><Relationship Id="rId6" Type="http://schemas.openxmlformats.org/officeDocument/2006/relationships/hyperlink" Target="https://goo.gl/X8ayCc" TargetMode="External"/><Relationship Id="rId7" Type="http://schemas.openxmlformats.org/officeDocument/2006/relationships/hyperlink" Target="https://goo.gl/m1h1tx" TargetMode="Externa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LibreOffice/6.4.7.2$Linux_X86_64 LibreOffice_project/40$Build-2</Application>
  <Pages>20</Pages>
  <Words>4445</Words>
  <Characters>25454</Characters>
  <CharactersWithSpaces>29685</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2022-06-08T20:52:00Z</dcterms:created>
  <dc:creator>Usuario de Windows</dc:creator>
  <dc:description/>
  <dc:language>es-CL</dc:language>
  <cp:lastModifiedBy>JLJ </cp:lastModifiedBy>
  <dcterms:modified xsi:type="dcterms:W3CDTF">2022-06-13T18:32:01Z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